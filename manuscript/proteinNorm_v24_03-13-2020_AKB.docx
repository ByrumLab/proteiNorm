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899A47" w14:textId="4BE5EE61" w:rsidR="009246AD" w:rsidRDefault="000B6C7E" w:rsidP="00AB34C5">
      <w:pPr>
        <w:pStyle w:val="BATitle"/>
        <w:jc w:val="left"/>
      </w:pPr>
      <w:proofErr w:type="gramStart"/>
      <w:r>
        <w:t>proteiNorm</w:t>
      </w:r>
      <w:proofErr w:type="gramEnd"/>
      <w:r>
        <w:t xml:space="preserve"> – A user-friendly tool for normalization and analysis of TMT and label-free p</w:t>
      </w:r>
      <w:r w:rsidRPr="000B6C7E">
        <w:t xml:space="preserve">rotein </w:t>
      </w:r>
      <w:r>
        <w:t>q</w:t>
      </w:r>
      <w:r w:rsidRPr="000B6C7E">
        <w:t xml:space="preserve">uantification </w:t>
      </w:r>
    </w:p>
    <w:p w14:paraId="34F064EB" w14:textId="487CE02B" w:rsidR="00111D9F" w:rsidRDefault="00111D9F" w:rsidP="00AB34C5">
      <w:pPr>
        <w:pStyle w:val="BBAuthorName"/>
        <w:jc w:val="left"/>
      </w:pPr>
      <w:r>
        <w:t>Stefan Graw</w:t>
      </w:r>
      <w:r w:rsidRPr="00111D9F">
        <w:rPr>
          <w:vertAlign w:val="superscript"/>
        </w:rPr>
        <w:t xml:space="preserve"> 1</w:t>
      </w:r>
      <w:proofErr w:type="gramStart"/>
      <w:r w:rsidRPr="00111D9F">
        <w:rPr>
          <w:vertAlign w:val="superscript"/>
        </w:rPr>
        <w:t>,2</w:t>
      </w:r>
      <w:proofErr w:type="gramEnd"/>
      <w:r>
        <w:t>, Jillian Tang</w:t>
      </w:r>
      <w:r w:rsidR="00207ECD" w:rsidRPr="00207ECD">
        <w:t xml:space="preserve"> </w:t>
      </w:r>
      <w:r w:rsidR="00207ECD" w:rsidRPr="00111D9F">
        <w:rPr>
          <w:vertAlign w:val="superscript"/>
        </w:rPr>
        <w:t>1</w:t>
      </w:r>
      <w:r>
        <w:t xml:space="preserve">, </w:t>
      </w:r>
      <w:r w:rsidR="00F46A30" w:rsidRPr="00F46A30">
        <w:t>Maroof Zafar</w:t>
      </w:r>
      <w:r w:rsidR="00F46A30" w:rsidRPr="00F46A30">
        <w:rPr>
          <w:vertAlign w:val="superscript"/>
        </w:rPr>
        <w:t xml:space="preserve"> 1</w:t>
      </w:r>
      <w:r w:rsidR="00F46A30" w:rsidRPr="00F46A30">
        <w:t xml:space="preserve">, </w:t>
      </w:r>
      <w:commentRangeStart w:id="0"/>
      <w:r w:rsidR="00F46A30" w:rsidRPr="00F46A30">
        <w:t>Alicia</w:t>
      </w:r>
      <w:ins w:id="1" w:author="Byrd, Alicia K." w:date="2020-03-13T16:14:00Z">
        <w:r w:rsidR="00A4794A">
          <w:t xml:space="preserve"> K.</w:t>
        </w:r>
      </w:ins>
      <w:r w:rsidR="00F46A30" w:rsidRPr="00F46A30">
        <w:t xml:space="preserve"> Byrd</w:t>
      </w:r>
      <w:r w:rsidR="00F46A30" w:rsidRPr="00F46A30">
        <w:rPr>
          <w:vertAlign w:val="superscript"/>
        </w:rPr>
        <w:t xml:space="preserve"> 1</w:t>
      </w:r>
      <w:r w:rsidR="00F46A30">
        <w:t xml:space="preserve">, </w:t>
      </w:r>
      <w:r>
        <w:t>Stephanie D Byrum</w:t>
      </w:r>
      <w:r w:rsidR="00207ECD" w:rsidRPr="00111D9F">
        <w:rPr>
          <w:vertAlign w:val="superscript"/>
        </w:rPr>
        <w:t>1</w:t>
      </w:r>
      <w:commentRangeEnd w:id="0"/>
      <w:r w:rsidR="00A4794A">
        <w:rPr>
          <w:rStyle w:val="CommentReference"/>
          <w:i w:val="0"/>
        </w:rPr>
        <w:commentReference w:id="0"/>
      </w:r>
      <w:r w:rsidR="00207ECD" w:rsidRPr="00111D9F">
        <w:rPr>
          <w:vertAlign w:val="superscript"/>
        </w:rPr>
        <w:t>,2</w:t>
      </w:r>
      <w:r w:rsidR="00207ECD">
        <w:rPr>
          <w:vertAlign w:val="superscript"/>
        </w:rPr>
        <w:t>,</w:t>
      </w:r>
      <w:r>
        <w:t>*</w:t>
      </w:r>
    </w:p>
    <w:p w14:paraId="055C5E05" w14:textId="77777777" w:rsidR="00111D9F" w:rsidRDefault="00111D9F" w:rsidP="00111D9F">
      <w:pPr>
        <w:pStyle w:val="BCAuthorAddress"/>
        <w:jc w:val="left"/>
      </w:pPr>
      <w:r>
        <w:t xml:space="preserve">1 Department of Biochemistry and Molecular Biology, University of Arkansas for Medical Sciences, Little Rock, AR </w:t>
      </w:r>
    </w:p>
    <w:p w14:paraId="438FA6B4" w14:textId="0CC1BAA0" w:rsidR="00111D9F" w:rsidRDefault="00111D9F" w:rsidP="00111D9F">
      <w:pPr>
        <w:pStyle w:val="BCAuthorAddress"/>
        <w:jc w:val="left"/>
      </w:pPr>
      <w:r>
        <w:t>2 Arkansas Children's Research Institute, Little Rock, AR</w:t>
      </w:r>
    </w:p>
    <w:p w14:paraId="7F2137F4" w14:textId="07BD64D9" w:rsidR="00207ECD" w:rsidRPr="00207ECD" w:rsidRDefault="00207ECD" w:rsidP="00732494">
      <w:pPr>
        <w:pStyle w:val="BCAuthorAddress"/>
        <w:jc w:val="left"/>
      </w:pPr>
      <w:r>
        <w:t>* Corresponding author</w:t>
      </w:r>
    </w:p>
    <w:p w14:paraId="26816154" w14:textId="77777777" w:rsidR="00732494" w:rsidRPr="007534B9" w:rsidRDefault="00732494" w:rsidP="00732494">
      <w:pPr>
        <w:pStyle w:val="BGKeywords"/>
      </w:pPr>
      <w:r>
        <w:t>KEYWORDS: Proteomics, Normalization, Differential analysis</w:t>
      </w:r>
    </w:p>
    <w:p w14:paraId="78FB2CC4" w14:textId="77777777" w:rsidR="000C05CC" w:rsidRPr="00A764EF" w:rsidRDefault="000C05CC" w:rsidP="00324128">
      <w:pPr>
        <w:pStyle w:val="FACorrespondingAuthorFootnote"/>
        <w:spacing w:after="240"/>
        <w:jc w:val="left"/>
      </w:pPr>
    </w:p>
    <w:p w14:paraId="4F77B36E" w14:textId="77777777" w:rsidR="00162828" w:rsidRDefault="00162828">
      <w:pPr>
        <w:spacing w:after="0"/>
        <w:jc w:val="left"/>
      </w:pPr>
      <w:r>
        <w:br w:type="page"/>
      </w:r>
    </w:p>
    <w:p w14:paraId="5BDCC4D7" w14:textId="489A8641" w:rsidR="00121CB5" w:rsidRPr="00732494" w:rsidRDefault="00AB34C5" w:rsidP="00683131">
      <w:pPr>
        <w:pStyle w:val="BDAbstract"/>
        <w:rPr>
          <w:b/>
        </w:rPr>
      </w:pPr>
      <w:r w:rsidRPr="00732494">
        <w:rPr>
          <w:b/>
        </w:rPr>
        <w:lastRenderedPageBreak/>
        <w:t>ABSTR</w:t>
      </w:r>
      <w:r w:rsidR="00732494" w:rsidRPr="00732494">
        <w:rPr>
          <w:b/>
        </w:rPr>
        <w:t>ACT</w:t>
      </w:r>
    </w:p>
    <w:p w14:paraId="19D9A955" w14:textId="0A6072EA" w:rsidR="00DD67A1" w:rsidRPr="005E1FBC" w:rsidRDefault="00360B3D" w:rsidP="00DC2E32">
      <w:pPr>
        <w:pStyle w:val="BDAbstract"/>
      </w:pPr>
      <w:r w:rsidRPr="005E1FBC">
        <w:t>The technological a</w:t>
      </w:r>
      <w:r w:rsidR="0078533C" w:rsidRPr="005E1FBC">
        <w:t>dvances in mass spectrometry allow us to collect more comprehensive data with higher quality</w:t>
      </w:r>
      <w:r w:rsidRPr="005E1FBC">
        <w:t xml:space="preserve"> and increasing speed.</w:t>
      </w:r>
      <w:r w:rsidR="0078533C" w:rsidRPr="005E1FBC">
        <w:t xml:space="preserve"> </w:t>
      </w:r>
      <w:r w:rsidRPr="005E1FBC">
        <w:t>With t</w:t>
      </w:r>
      <w:r w:rsidR="0078533C" w:rsidRPr="005E1FBC">
        <w:t xml:space="preserve">he </w:t>
      </w:r>
      <w:r w:rsidRPr="005E1FBC">
        <w:t xml:space="preserve">rapidly increasing </w:t>
      </w:r>
      <w:r w:rsidR="0078533C" w:rsidRPr="005E1FBC">
        <w:t>amount</w:t>
      </w:r>
      <w:r w:rsidRPr="005E1FBC">
        <w:t xml:space="preserve"> of data generated, the need for streamlining analyses becomes more apparent. </w:t>
      </w:r>
      <w:r w:rsidR="00CD7653" w:rsidRPr="005E1FBC">
        <w:t>P</w:t>
      </w:r>
      <w:r w:rsidRPr="005E1FBC">
        <w:t xml:space="preserve">roteomic data is </w:t>
      </w:r>
      <w:r w:rsidR="00CD7653" w:rsidRPr="005E1FBC">
        <w:t xml:space="preserve">known to be often </w:t>
      </w:r>
      <w:r w:rsidRPr="005E1FBC">
        <w:t>affected by systemic bias</w:t>
      </w:r>
      <w:r w:rsidR="00CD7653" w:rsidRPr="005E1FBC">
        <w:t xml:space="preserve"> from unknown </w:t>
      </w:r>
      <w:r w:rsidRPr="005E1FBC">
        <w:t>sources</w:t>
      </w:r>
      <w:r w:rsidR="00CA041A">
        <w:t>,</w:t>
      </w:r>
      <w:r w:rsidR="00CD7653" w:rsidRPr="005E1FBC">
        <w:t xml:space="preserve"> and failing to adequately normalize the data </w:t>
      </w:r>
      <w:r w:rsidRPr="005E1FBC">
        <w:t xml:space="preserve">can </w:t>
      </w:r>
      <w:r w:rsidR="00CD7653" w:rsidRPr="005E1FBC">
        <w:t xml:space="preserve">lead to </w:t>
      </w:r>
      <w:r w:rsidRPr="005E1FBC">
        <w:t>erroneous conclusions</w:t>
      </w:r>
      <w:r w:rsidR="00CD7653" w:rsidRPr="005E1FBC">
        <w:t xml:space="preserve">. </w:t>
      </w:r>
      <w:r w:rsidR="00DD67A1" w:rsidRPr="005E1FBC">
        <w:t xml:space="preserve">To allow researchers to easily evaluate and compare different normalization </w:t>
      </w:r>
      <w:r w:rsidR="00ED7F9A">
        <w:t xml:space="preserve">methods </w:t>
      </w:r>
      <w:r w:rsidR="00DD67A1" w:rsidRPr="005E1FBC">
        <w:t>via a user-friendly interface, w</w:t>
      </w:r>
      <w:r w:rsidR="008447ED" w:rsidRPr="005E1FBC">
        <w:t xml:space="preserve">e </w:t>
      </w:r>
      <w:r w:rsidR="00DD67A1" w:rsidRPr="005E1FBC">
        <w:t xml:space="preserve">have developed “proteiNorm”. </w:t>
      </w:r>
    </w:p>
    <w:p w14:paraId="2BA75669" w14:textId="6BF4A2F5" w:rsidR="00843D4C" w:rsidRDefault="00DD67A1" w:rsidP="00DC2E32">
      <w:pPr>
        <w:pStyle w:val="BDAbstract"/>
      </w:pPr>
      <w:r w:rsidRPr="005E1FBC">
        <w:t>The current implementation of proteiNorm accommodates</w:t>
      </w:r>
      <w:r w:rsidR="005E1FBC" w:rsidRPr="005E1FBC">
        <w:t xml:space="preserve"> </w:t>
      </w:r>
      <w:r w:rsidR="00472691">
        <w:t xml:space="preserve">preliminary filter </w:t>
      </w:r>
      <w:r w:rsidR="005E1FBC" w:rsidRPr="005E1FBC">
        <w:t>on peptide and sample level</w:t>
      </w:r>
      <w:r w:rsidR="00472691">
        <w:t>, followed by an</w:t>
      </w:r>
      <w:r w:rsidR="005E1FBC" w:rsidRPr="005E1FBC">
        <w:t xml:space="preserve"> evaluation of several popular normalization methods</w:t>
      </w:r>
      <w:r w:rsidR="00472691">
        <w:t xml:space="preserve"> and</w:t>
      </w:r>
      <w:r w:rsidR="005E1FBC" w:rsidRPr="005E1FBC">
        <w:t xml:space="preserve"> </w:t>
      </w:r>
      <w:r w:rsidR="00CA041A">
        <w:t>visualization</w:t>
      </w:r>
      <w:r w:rsidR="00472691">
        <w:t xml:space="preserve"> of missing value. </w:t>
      </w:r>
      <w:r w:rsidR="002630B7">
        <w:t>T</w:t>
      </w:r>
      <w:r w:rsidR="00472691">
        <w:t xml:space="preserve">he user </w:t>
      </w:r>
      <w:r w:rsidR="002630B7">
        <w:t>then</w:t>
      </w:r>
      <w:r w:rsidR="00472691">
        <w:t xml:space="preserve"> select</w:t>
      </w:r>
      <w:r w:rsidR="002630B7">
        <w:t>s an adequate normalization method and</w:t>
      </w:r>
      <w:r w:rsidR="00472691">
        <w:t xml:space="preserve"> one of several </w:t>
      </w:r>
      <w:r w:rsidR="005E1FBC" w:rsidRPr="005E1FBC">
        <w:t>imputation</w:t>
      </w:r>
      <w:r w:rsidR="00472691">
        <w:t xml:space="preserve"> methods used for the subsequent </w:t>
      </w:r>
      <w:r w:rsidR="005E1FBC" w:rsidRPr="005E1FBC">
        <w:t xml:space="preserve">comparison of different differential abundance/expression methods and </w:t>
      </w:r>
      <w:r w:rsidR="00472691">
        <w:t>estimation</w:t>
      </w:r>
      <w:r w:rsidR="005E1FBC" w:rsidRPr="005E1FBC">
        <w:t xml:space="preserve"> </w:t>
      </w:r>
      <w:r w:rsidR="00472691">
        <w:t xml:space="preserve">of </w:t>
      </w:r>
      <w:r w:rsidR="005E1FBC" w:rsidRPr="005E1FBC">
        <w:t xml:space="preserve">statistical power. </w:t>
      </w:r>
      <w:r w:rsidR="00843D4C">
        <w:t xml:space="preserve">The application of proteiNorm and interpretation of </w:t>
      </w:r>
      <w:r w:rsidR="005E71B3">
        <w:t xml:space="preserve">its </w:t>
      </w:r>
      <w:r w:rsidR="00843D4C">
        <w:t xml:space="preserve">results is demonstrated on a </w:t>
      </w:r>
      <w:r w:rsidR="00843D4C" w:rsidRPr="00843D4C">
        <w:t xml:space="preserve">Tandem Mass Tag </w:t>
      </w:r>
      <w:r w:rsidR="002630B7">
        <w:t>m</w:t>
      </w:r>
      <w:r w:rsidR="00843D4C" w:rsidRPr="00843D4C">
        <w:t xml:space="preserve">ass </w:t>
      </w:r>
      <w:r w:rsidR="002630B7">
        <w:t>s</w:t>
      </w:r>
      <w:r w:rsidR="00843D4C" w:rsidRPr="00843D4C">
        <w:t>pectrometry</w:t>
      </w:r>
      <w:r w:rsidR="00843D4C">
        <w:t xml:space="preserve"> example</w:t>
      </w:r>
      <w:r w:rsidR="00241E8D">
        <w:t xml:space="preserve"> data set</w:t>
      </w:r>
      <w:r w:rsidR="00843D4C">
        <w:t>, where the proteome of three</w:t>
      </w:r>
      <w:r w:rsidR="002630B7">
        <w:t xml:space="preserve"> different</w:t>
      </w:r>
      <w:r w:rsidR="0050511E">
        <w:t xml:space="preserve"> breast cancer</w:t>
      </w:r>
      <w:r w:rsidR="00843D4C">
        <w:t xml:space="preserve"> cell lines was </w:t>
      </w:r>
      <w:r w:rsidR="002630B7">
        <w:t>profiled</w:t>
      </w:r>
      <w:r w:rsidR="005E71B3">
        <w:t xml:space="preserve"> with and without </w:t>
      </w:r>
      <w:del w:id="2" w:author="Byrd, Alicia K." w:date="2020-03-13T16:17:00Z">
        <w:r w:rsidR="005E71B3" w:rsidRPr="005E71B3" w:rsidDel="00082DFD">
          <w:delText>Hydroxyurea</w:delText>
        </w:r>
        <w:r w:rsidR="005E71B3" w:rsidDel="00082DFD">
          <w:delText xml:space="preserve"> </w:delText>
        </w:r>
      </w:del>
      <w:proofErr w:type="spellStart"/>
      <w:ins w:id="3" w:author="Byrd, Alicia K." w:date="2020-03-13T16:17:00Z">
        <w:r w:rsidR="00082DFD">
          <w:t>h</w:t>
        </w:r>
        <w:r w:rsidR="00082DFD" w:rsidRPr="005E71B3">
          <w:t>ydroxyurea</w:t>
        </w:r>
        <w:proofErr w:type="spellEnd"/>
        <w:r w:rsidR="00082DFD">
          <w:t xml:space="preserve"> </w:t>
        </w:r>
      </w:ins>
      <w:r w:rsidR="005E71B3">
        <w:t>treatment</w:t>
      </w:r>
      <w:r w:rsidR="00843D4C">
        <w:t xml:space="preserve">. </w:t>
      </w:r>
    </w:p>
    <w:p w14:paraId="082DEABC" w14:textId="577222EE" w:rsidR="00843D4C" w:rsidRPr="00843D4C" w:rsidRDefault="00162828" w:rsidP="00DC2E32">
      <w:pPr>
        <w:pStyle w:val="BDAbstract"/>
      </w:pPr>
      <w:r>
        <w:t xml:space="preserve">With proteiNorm, we provide a user-friendly tool to identify an adequate normalization method and to select an appropriate method for a </w:t>
      </w:r>
      <w:r w:rsidRPr="005E1FBC">
        <w:t>differential abundance/expression</w:t>
      </w:r>
      <w:r>
        <w:t xml:space="preserve"> analysis. </w:t>
      </w:r>
    </w:p>
    <w:p w14:paraId="089438FB" w14:textId="77777777" w:rsidR="00AB34C5" w:rsidRDefault="00AB34C5" w:rsidP="000702AD">
      <w:pPr>
        <w:pStyle w:val="BGKeywords"/>
      </w:pPr>
    </w:p>
    <w:p w14:paraId="395ABBB2" w14:textId="77777777" w:rsidR="007534B9" w:rsidRDefault="007534B9">
      <w:pPr>
        <w:spacing w:after="0"/>
        <w:jc w:val="left"/>
      </w:pPr>
      <w:r>
        <w:br w:type="page"/>
      </w:r>
    </w:p>
    <w:p w14:paraId="68DF6336" w14:textId="77777777" w:rsidR="007534B9" w:rsidRPr="00987683" w:rsidRDefault="007534B9" w:rsidP="00D22B0F">
      <w:pPr>
        <w:pStyle w:val="TAMainText"/>
        <w:numPr>
          <w:ilvl w:val="0"/>
          <w:numId w:val="11"/>
        </w:numPr>
        <w:spacing w:after="240"/>
        <w:jc w:val="left"/>
        <w:rPr>
          <w:b/>
        </w:rPr>
      </w:pPr>
      <w:r w:rsidRPr="00987683">
        <w:rPr>
          <w:b/>
        </w:rPr>
        <w:lastRenderedPageBreak/>
        <w:t>Introduction</w:t>
      </w:r>
    </w:p>
    <w:p w14:paraId="699EEFD0" w14:textId="049EF0A7" w:rsidR="00ED1205" w:rsidRDefault="004B0E36" w:rsidP="00732494">
      <w:pPr>
        <w:pStyle w:val="TAMainText"/>
        <w:spacing w:after="240"/>
        <w:ind w:firstLine="0"/>
        <w:jc w:val="left"/>
      </w:pPr>
      <w:r>
        <w:t>With the latest technological advances in the development of mass spectrometer</w:t>
      </w:r>
      <w:r w:rsidR="007930E9">
        <w:t>s</w:t>
      </w:r>
      <w:r>
        <w:t xml:space="preserve">, </w:t>
      </w:r>
      <w:r w:rsidR="00ED1205">
        <w:t>the detection accuracy of the instruments</w:t>
      </w:r>
      <w:r w:rsidR="00F751B7">
        <w:t xml:space="preserve"> </w:t>
      </w:r>
      <w:r w:rsidR="00486034">
        <w:t xml:space="preserve">and </w:t>
      </w:r>
      <w:r w:rsidR="00ED1205">
        <w:t>the speed with which data is being produced</w:t>
      </w:r>
      <w:r w:rsidR="00486034" w:rsidRPr="00486034">
        <w:t xml:space="preserve"> </w:t>
      </w:r>
      <w:r w:rsidR="00486034">
        <w:t xml:space="preserve">have </w:t>
      </w:r>
      <w:r w:rsidR="00486034" w:rsidRPr="00486034">
        <w:t>drastically</w:t>
      </w:r>
      <w:r w:rsidR="00486034">
        <w:t xml:space="preserve"> increased</w:t>
      </w:r>
      <w:r w:rsidR="00ED1205">
        <w:t xml:space="preserve">. </w:t>
      </w:r>
      <w:r w:rsidR="007E3B61">
        <w:t>T</w:t>
      </w:r>
      <w:r w:rsidR="00ED1205">
        <w:t>he amount of data generated by these high-throughput devices</w:t>
      </w:r>
      <w:r w:rsidR="007E3B61">
        <w:t xml:space="preserve"> increases rapidly and </w:t>
      </w:r>
      <w:r w:rsidR="00ED1205">
        <w:t xml:space="preserve">the need for tools </w:t>
      </w:r>
      <w:r w:rsidR="00825B1F">
        <w:t xml:space="preserve">that allow to streamline analyses becomes more </w:t>
      </w:r>
      <w:r w:rsidR="00DC2E32">
        <w:t xml:space="preserve">and more </w:t>
      </w:r>
      <w:r w:rsidR="00825B1F">
        <w:t>apparent</w:t>
      </w:r>
      <w:r w:rsidR="00911042">
        <w:t xml:space="preserve">. </w:t>
      </w:r>
    </w:p>
    <w:p w14:paraId="7D6AB4FB" w14:textId="72ED0017" w:rsidR="00164635" w:rsidRPr="00732494" w:rsidRDefault="00486034" w:rsidP="00732494">
      <w:pPr>
        <w:pStyle w:val="TAMainText"/>
        <w:spacing w:after="240"/>
        <w:jc w:val="left"/>
      </w:pPr>
      <w:r w:rsidRPr="00732494">
        <w:t xml:space="preserve">In a single </w:t>
      </w:r>
      <w:r w:rsidR="005E71B3" w:rsidRPr="00732494">
        <w:t xml:space="preserve">mass spectrometry </w:t>
      </w:r>
      <w:r w:rsidRPr="00732494">
        <w:t xml:space="preserve">run </w:t>
      </w:r>
      <w:r w:rsidR="007E3B61" w:rsidRPr="00732494">
        <w:t>peptide level</w:t>
      </w:r>
      <w:r w:rsidR="00266549" w:rsidRPr="00732494">
        <w:t>s</w:t>
      </w:r>
      <w:r w:rsidR="007E3B61" w:rsidRPr="00732494">
        <w:t xml:space="preserve"> of thousands of proteins are </w:t>
      </w:r>
      <w:r w:rsidR="00DC2E32" w:rsidRPr="00732494">
        <w:t>can be</w:t>
      </w:r>
      <w:r w:rsidR="007E3B61" w:rsidRPr="00732494">
        <w:t xml:space="preserve"> measured for several patients. However, </w:t>
      </w:r>
      <w:r w:rsidR="005E71B3" w:rsidRPr="00732494">
        <w:t xml:space="preserve">mass spectrometry </w:t>
      </w:r>
      <w:r w:rsidR="007E3B61" w:rsidRPr="00732494">
        <w:t>data is often affected by systemic bias, variation</w:t>
      </w:r>
      <w:r w:rsidR="005E71B3" w:rsidRPr="00732494">
        <w:t>s</w:t>
      </w:r>
      <w:r w:rsidR="007E3B61" w:rsidRPr="00732494">
        <w:t xml:space="preserve"> caused by non-biological sources</w:t>
      </w:r>
      <w:r w:rsidR="00BA27E7" w:rsidRPr="00732494">
        <w:t xml:space="preserve">, which can lead to </w:t>
      </w:r>
      <w:r w:rsidR="00D90DA6" w:rsidRPr="00732494">
        <w:t xml:space="preserve">erroneous </w:t>
      </w:r>
      <w:r w:rsidR="00BA27E7" w:rsidRPr="00732494">
        <w:t>conclusions</w:t>
      </w:r>
      <w:r w:rsidR="00A20E38" w:rsidRPr="00732494">
        <w:t xml:space="preserve"> </w:t>
      </w:r>
      <w:r w:rsidR="00A20E38" w:rsidRPr="00732494">
        <w:fldChar w:fldCharType="begin"/>
      </w:r>
      <w:r w:rsidR="008A4148" w:rsidRPr="00732494">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A20E38" w:rsidRPr="00732494">
        <w:fldChar w:fldCharType="separate"/>
      </w:r>
      <w:r w:rsidR="008A4148" w:rsidRPr="00732494">
        <w:t>[1]</w:t>
      </w:r>
      <w:r w:rsidR="00A20E38" w:rsidRPr="00732494">
        <w:fldChar w:fldCharType="end"/>
      </w:r>
      <w:r w:rsidR="007E3B61" w:rsidRPr="00732494">
        <w:t>. T</w:t>
      </w:r>
      <w:r w:rsidR="00F82C2D" w:rsidRPr="00732494">
        <w:t xml:space="preserve">hese sources of variation can include </w:t>
      </w:r>
      <w:r w:rsidR="007E3B61" w:rsidRPr="00732494">
        <w:t xml:space="preserve">sample preparation and handling, device calibration, changes in temperature </w:t>
      </w:r>
      <w:r w:rsidR="00334AED" w:rsidRPr="00732494">
        <w:t>and other unknown sources</w:t>
      </w:r>
      <w:r w:rsidR="00A20E38" w:rsidRPr="00732494">
        <w:t xml:space="preserve"> </w:t>
      </w:r>
      <w:r w:rsidR="00A20E38" w:rsidRPr="00732494">
        <w:fldChar w:fldCharType="begin"/>
      </w:r>
      <w:r w:rsidR="008A4148" w:rsidRPr="00732494">
        <w:instrText xml:space="preserve"> ADDIN EN.CITE &lt;EndNote&gt;&lt;Cite&gt;&lt;Author&gt;Valikangas&lt;/Author&gt;&lt;Year&gt;2018&lt;/Year&gt;&lt;RecNum&gt;3&lt;/RecNum&gt;&lt;DisplayText&gt;[2]&lt;/DisplayText&gt;&lt;record&gt;&lt;rec-number&gt;3&lt;/rec-number&gt;&lt;foreign-keys&gt;&lt;key app="EN" db-id="z0s0zd5r90zxp6ewrstxfxtdrxxavtda2e9f" timestamp="1576782428"&gt;3&lt;/key&gt;&lt;/foreign-keys&gt;&lt;ref-type name="Journal Article"&gt;17&lt;/ref-type&gt;&lt;contributors&gt;&lt;authors&gt;&lt;author&gt;Valikangas, T.&lt;/author&gt;&lt;author&gt;Suomi, T.&lt;/author&gt;&lt;author&gt;Elo, L. L.&lt;/author&gt;&lt;/authors&gt;&lt;/contributors&gt;&lt;titles&gt;&lt;title&gt;A systematic evaluation of normalization methods in quantitative label-free proteomics&lt;/title&gt;&lt;secondary-title&gt;Brief Bioinform&lt;/secondary-title&gt;&lt;/titles&gt;&lt;periodical&gt;&lt;full-title&gt;Brief Bioinform&lt;/full-title&gt;&lt;/periodical&gt;&lt;pages&gt;1-11&lt;/pages&gt;&lt;volume&gt;19&lt;/volume&gt;&lt;number&gt;1&lt;/number&gt;&lt;edition&gt;2016/10/04&lt;/edition&gt;&lt;keywords&gt;&lt;keyword&gt;Animals&lt;/keyword&gt;&lt;keyword&gt;Databases, Protein&lt;/keyword&gt;&lt;keyword&gt;Humans&lt;/keyword&gt;&lt;keyword&gt;Mice&lt;/keyword&gt;&lt;keyword&gt;*Models, Statistical&lt;/keyword&gt;&lt;keyword&gt;Peptide Mapping/methods/*standards&lt;/keyword&gt;&lt;keyword&gt;Proteome/analysis&lt;/keyword&gt;&lt;keyword&gt;Proteomics/*methods/*standards&lt;/keyword&gt;&lt;keyword&gt;Reproducibility of Results&lt;/keyword&gt;&lt;keyword&gt;*bias&lt;/keyword&gt;&lt;keyword&gt;*differential expression&lt;/keyword&gt;&lt;keyword&gt;*intragroup variation&lt;/keyword&gt;&lt;keyword&gt;*label free&lt;/keyword&gt;&lt;keyword&gt;*logarithmic fold change&lt;/keyword&gt;&lt;keyword&gt;*mass spectrometry&lt;/keyword&gt;&lt;keyword&gt;*normalization&lt;/keyword&gt;&lt;keyword&gt;*proteomics&lt;/keyword&gt;&lt;keyword&gt;*quantitation&lt;/keyword&gt;&lt;keyword&gt;*reproducibility&lt;/keyword&gt;&lt;/keywords&gt;&lt;dates&gt;&lt;year&gt;2018&lt;/year&gt;&lt;pub-dates&gt;&lt;date&gt;Jan 1&lt;/date&gt;&lt;/pub-dates&gt;&lt;/dates&gt;&lt;isbn&gt;1477-4054 (Electronic)&amp;#xD;1467-5463 (Linking)&lt;/isbn&gt;&lt;accession-num&gt;27694351&lt;/accession-num&gt;&lt;urls&gt;&lt;related-urls&gt;&lt;url&gt;https://www.ncbi.nlm.nih.gov/pubmed/27694351&lt;/url&gt;&lt;/related-urls&gt;&lt;/urls&gt;&lt;custom2&gt;PMC5862339&lt;/custom2&gt;&lt;electronic-resource-num&gt;10.1093/bib/bbw095&lt;/electronic-resource-num&gt;&lt;/record&gt;&lt;/Cite&gt;&lt;/EndNote&gt;</w:instrText>
      </w:r>
      <w:r w:rsidR="00A20E38" w:rsidRPr="00732494">
        <w:fldChar w:fldCharType="separate"/>
      </w:r>
      <w:r w:rsidR="008A4148" w:rsidRPr="00732494">
        <w:t>[2]</w:t>
      </w:r>
      <w:r w:rsidR="00A20E38" w:rsidRPr="00732494">
        <w:fldChar w:fldCharType="end"/>
      </w:r>
      <w:r w:rsidR="00334AED" w:rsidRPr="00732494">
        <w:t xml:space="preserve">. Unlike the effect of batching, these sources of variation are either not measured or simply cannot be measured, and therefore cannot be controlled for </w:t>
      </w:r>
      <w:r w:rsidR="005E71B3" w:rsidRPr="00732494">
        <w:t>during</w:t>
      </w:r>
      <w:r w:rsidR="00F82C2D" w:rsidRPr="00732494">
        <w:t xml:space="preserve"> the</w:t>
      </w:r>
      <w:r w:rsidR="00334AED" w:rsidRPr="00732494">
        <w:t xml:space="preserve"> statistical </w:t>
      </w:r>
      <w:r w:rsidR="00DC2E32" w:rsidRPr="00732494">
        <w:t>analysis</w:t>
      </w:r>
      <w:r w:rsidR="00334AED" w:rsidRPr="00732494">
        <w:t xml:space="preserve">. </w:t>
      </w:r>
      <w:r w:rsidR="00BC0548" w:rsidRPr="00732494">
        <w:t>Normalization is a technique that aims to account for these systematic biases and make samples more comparable, while preserving the signal</w:t>
      </w:r>
      <w:r w:rsidR="004554FB" w:rsidRPr="00732494">
        <w:t>. Many normalization methods have been proposed with most of them</w:t>
      </w:r>
      <w:r w:rsidR="00BC0548" w:rsidRPr="00732494">
        <w:t xml:space="preserve"> </w:t>
      </w:r>
      <w:r w:rsidR="004554FB" w:rsidRPr="00732494">
        <w:t>being adopted from DNA microarray technology</w:t>
      </w:r>
      <w:r w:rsidR="00A20E38" w:rsidRPr="00732494">
        <w:t xml:space="preserve"> </w:t>
      </w:r>
      <w:r w:rsidR="00A20E38" w:rsidRPr="00732494">
        <w:fldChar w:fldCharType="begin"/>
      </w:r>
      <w:r w:rsidR="008A4148" w:rsidRPr="00732494">
        <w:instrText xml:space="preserve"> ADDIN EN.CITE &lt;EndNote&gt;&lt;Cite&gt;&lt;Author&gt;Karpievitch&lt;/Author&gt;&lt;Year&gt;2012&lt;/Year&gt;&lt;RecNum&gt;4&lt;/RecNum&gt;&lt;DisplayText&gt;[3]&lt;/DisplayText&gt;&lt;record&gt;&lt;rec-number&gt;4&lt;/rec-number&gt;&lt;foreign-keys&gt;&lt;key app="EN" db-id="z0s0zd5r90zxp6ewrstxfxtdrxxavtda2e9f" timestamp="1576782474"&gt;4&lt;/key&gt;&lt;/foreign-keys&gt;&lt;ref-type name="Journal Article"&gt;17&lt;/ref-type&gt;&lt;contributors&gt;&lt;authors&gt;&lt;author&gt;Karpievitch, Y. V.&lt;/author&gt;&lt;author&gt;Dabney, A. R.&lt;/author&gt;&lt;author&gt;Smith, R. D.&lt;/author&gt;&lt;/authors&gt;&lt;/contributors&gt;&lt;auth-address&gt;School of Mathematics and Physics, University of Tasmania, Hobart, Tasmania, Australia. yuliya.karpievitch@utas.edu.au&lt;/auth-address&gt;&lt;titles&gt;&lt;title&gt;Normalization and missing value imputation for label-free LC-MS analysis&lt;/title&gt;&lt;secondary-title&gt;BMC Bioinformatics&lt;/secondary-title&gt;&lt;/titles&gt;&lt;periodical&gt;&lt;full-title&gt;BMC Bioinformatics&lt;/full-title&gt;&lt;/periodical&gt;&lt;pages&gt;S5&lt;/pages&gt;&lt;volume&gt;13 Suppl 16&lt;/volume&gt;&lt;edition&gt;2012/11/28&lt;/edition&gt;&lt;keywords&gt;&lt;keyword&gt;Bias&lt;/keyword&gt;&lt;keyword&gt;Chromatography, Liquid/*statistics &amp;amp; numerical data&lt;/keyword&gt;&lt;keyword&gt;Mass Spectrometry/*statistics &amp;amp; numerical data&lt;/keyword&gt;&lt;keyword&gt;Proteomics/*statistics &amp;amp; numerical data&lt;/keyword&gt;&lt;keyword&gt;Research Design&lt;/keyword&gt;&lt;/keywords&gt;&lt;dates&gt;&lt;year&gt;2012&lt;/year&gt;&lt;/dates&gt;&lt;isbn&gt;1471-2105 (Electronic)&amp;#xD;1471-2105 (Linking)&lt;/isbn&gt;&lt;accession-num&gt;23176322&lt;/accession-num&gt;&lt;urls&gt;&lt;related-urls&gt;&lt;url&gt;https://www.ncbi.nlm.nih.gov/pubmed/23176322&lt;/url&gt;&lt;/related-urls&gt;&lt;/urls&gt;&lt;custom2&gt;PMC3489534&lt;/custom2&gt;&lt;electronic-resource-num&gt;10.1186/1471-2105-13-S16-S5&lt;/electronic-resource-num&gt;&lt;/record&gt;&lt;/Cite&gt;&lt;/EndNote&gt;</w:instrText>
      </w:r>
      <w:r w:rsidR="00A20E38" w:rsidRPr="00732494">
        <w:fldChar w:fldCharType="separate"/>
      </w:r>
      <w:r w:rsidR="008A4148" w:rsidRPr="00732494">
        <w:t>[3]</w:t>
      </w:r>
      <w:r w:rsidR="00A20E38" w:rsidRPr="00732494">
        <w:fldChar w:fldCharType="end"/>
      </w:r>
      <w:r w:rsidR="004554FB" w:rsidRPr="00732494">
        <w:t>. V</w:t>
      </w:r>
      <w:r w:rsidR="005663BE" w:rsidRPr="00732494">
        <w:t>a</w:t>
      </w:r>
      <w:r w:rsidR="004554FB" w:rsidRPr="00732494">
        <w:t xml:space="preserve">likangas et al. </w:t>
      </w:r>
      <w:r w:rsidR="00DC7186" w:rsidRPr="00732494">
        <w:t xml:space="preserve">systemically </w:t>
      </w:r>
      <w:r w:rsidR="004554FB" w:rsidRPr="00732494">
        <w:t xml:space="preserve">evaluated </w:t>
      </w:r>
      <w:r w:rsidR="00DC7186" w:rsidRPr="00732494">
        <w:t>normalization methods used in quan</w:t>
      </w:r>
      <w:r w:rsidR="005E71B3" w:rsidRPr="00732494">
        <w:t>titative label-free proteomics. W</w:t>
      </w:r>
      <w:r w:rsidR="00893B07" w:rsidRPr="00732494">
        <w:t xml:space="preserve">hile there are </w:t>
      </w:r>
      <w:r w:rsidR="005E71B3" w:rsidRPr="00732494">
        <w:t xml:space="preserve">certain </w:t>
      </w:r>
      <w:r w:rsidR="00893B07" w:rsidRPr="00732494">
        <w:t xml:space="preserve">normalization methods that consistently rank </w:t>
      </w:r>
      <w:r w:rsidR="00E413F0" w:rsidRPr="00732494">
        <w:t>among</w:t>
      </w:r>
      <w:r w:rsidR="00893B07" w:rsidRPr="00732494">
        <w:t xml:space="preserve"> the top performing methods</w:t>
      </w:r>
      <w:r w:rsidR="005E71B3" w:rsidRPr="00732494">
        <w:t xml:space="preserve"> (i.e., </w:t>
      </w:r>
      <w:r w:rsidR="00BB5CC0" w:rsidRPr="00732494">
        <w:t>variance stabilizing normalization (</w:t>
      </w:r>
      <w:r w:rsidR="005E71B3" w:rsidRPr="00732494">
        <w:t>VSN</w:t>
      </w:r>
      <w:r w:rsidR="00BB5CC0" w:rsidRPr="00732494">
        <w:t>)</w:t>
      </w:r>
      <w:r w:rsidR="005E71B3" w:rsidRPr="00732494">
        <w:t>, linear regression normalization and local regression normalization)</w:t>
      </w:r>
      <w:r w:rsidR="00893B07" w:rsidRPr="00732494">
        <w:t xml:space="preserve">, it is </w:t>
      </w:r>
      <w:commentRangeStart w:id="4"/>
      <w:r w:rsidR="00893B07" w:rsidRPr="00732494">
        <w:t xml:space="preserve">curial </w:t>
      </w:r>
      <w:commentRangeEnd w:id="4"/>
      <w:r w:rsidR="00A32952">
        <w:rPr>
          <w:rStyle w:val="CommentReference"/>
        </w:rPr>
        <w:commentReference w:id="4"/>
      </w:r>
      <w:r w:rsidR="00893B07" w:rsidRPr="00732494">
        <w:t xml:space="preserve">to select </w:t>
      </w:r>
      <w:r w:rsidR="00E27038" w:rsidRPr="00732494">
        <w:t>a</w:t>
      </w:r>
      <w:r w:rsidR="00893B07" w:rsidRPr="00732494">
        <w:t xml:space="preserve"> suitable normalization method </w:t>
      </w:r>
      <w:r w:rsidR="00DC2E32" w:rsidRPr="00732494">
        <w:t>for a specific</w:t>
      </w:r>
      <w:r w:rsidR="00893B07" w:rsidRPr="00732494">
        <w:t xml:space="preserve"> data set</w:t>
      </w:r>
      <w:r w:rsidR="00A20E38" w:rsidRPr="00732494">
        <w:t xml:space="preserve"> </w:t>
      </w:r>
      <w:r w:rsidR="00A20E38" w:rsidRPr="00732494">
        <w:fldChar w:fldCharType="begin">
          <w:fldData xml:space="preserve">PEVuZE5vdGU+PENpdGU+PEF1dGhvcj5WYWxpa2FuZ2FzPC9BdXRob3I+PFllYXI+MjAxODwvWWVh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</w:fldData>
        </w:fldChar>
      </w:r>
      <w:r w:rsidR="008A4148" w:rsidRPr="00732494">
        <w:instrText xml:space="preserve"> ADDIN EN.CITE </w:instrText>
      </w:r>
      <w:r w:rsidR="008A4148" w:rsidRPr="00732494">
        <w:fldChar w:fldCharType="begin">
          <w:fldData xml:space="preserve">PEVuZE5vdGU+PENpdGU+PEF1dGhvcj5WYWxpa2FuZ2FzPC9BdXRob3I+PFllYXI+MjAxODwvWWVh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</w:fldData>
        </w:fldChar>
      </w:r>
      <w:r w:rsidR="008A4148" w:rsidRPr="00732494">
        <w:instrText xml:space="preserve"> ADDIN EN.CITE.DATA </w:instrText>
      </w:r>
      <w:r w:rsidR="008A4148" w:rsidRPr="00732494">
        <w:fldChar w:fldCharType="end"/>
      </w:r>
      <w:r w:rsidR="00A20E38" w:rsidRPr="00732494">
        <w:fldChar w:fldCharType="separate"/>
      </w:r>
      <w:r w:rsidR="008A4148" w:rsidRPr="00732494">
        <w:t>[2, 4]</w:t>
      </w:r>
      <w:r w:rsidR="00A20E38" w:rsidRPr="00732494">
        <w:fldChar w:fldCharType="end"/>
      </w:r>
      <w:r w:rsidR="00893B07" w:rsidRPr="00732494">
        <w:t xml:space="preserve">. </w:t>
      </w:r>
      <w:r w:rsidR="00E27038" w:rsidRPr="00732494">
        <w:t>The need for tools that identify proper</w:t>
      </w:r>
      <w:r w:rsidR="00F82C2D" w:rsidRPr="00732494">
        <w:t xml:space="preserve"> methods for</w:t>
      </w:r>
      <w:r w:rsidR="00E27038" w:rsidRPr="00732494">
        <w:t xml:space="preserve"> normalization was recognized and addressed by Webb-Robertson et al. and Chawade et al. with their tools SPAN and Normalyzer</w:t>
      </w:r>
      <w:r w:rsidR="00F82C2D" w:rsidRPr="00732494">
        <w:t xml:space="preserve">, </w:t>
      </w:r>
      <w:r w:rsidR="005E71B3" w:rsidRPr="00732494">
        <w:t>respectively</w:t>
      </w:r>
      <w:r w:rsidR="00E27038" w:rsidRPr="00732494">
        <w:t xml:space="preserve">. </w:t>
      </w:r>
      <w:r w:rsidR="00311A3B" w:rsidRPr="00732494">
        <w:t>SPAN combines e</w:t>
      </w:r>
      <w:r w:rsidR="00F82C2D" w:rsidRPr="00732494">
        <w:t>ight peptide</w:t>
      </w:r>
      <w:del w:id="5" w:author="Byrd, Alicia K." w:date="2020-03-15T19:37:00Z">
        <w:r w:rsidR="00F82C2D" w:rsidRPr="00732494" w:rsidDel="00A32952">
          <w:delText>s</w:delText>
        </w:r>
      </w:del>
      <w:r w:rsidR="00F82C2D" w:rsidRPr="00732494">
        <w:t xml:space="preserve"> selection methods</w:t>
      </w:r>
      <w:r w:rsidR="00311A3B" w:rsidRPr="00732494">
        <w:t xml:space="preserve"> to select peptides subsequentl</w:t>
      </w:r>
      <w:r w:rsidR="00F82C2D" w:rsidRPr="00732494">
        <w:t>y used during the normalization</w:t>
      </w:r>
      <w:r w:rsidR="00311A3B" w:rsidRPr="00732494">
        <w:t xml:space="preserve"> and </w:t>
      </w:r>
      <w:r w:rsidR="00FE3DB4" w:rsidRPr="00732494">
        <w:t xml:space="preserve">five </w:t>
      </w:r>
      <w:r w:rsidR="00F82C2D" w:rsidRPr="00732494">
        <w:t xml:space="preserve">methods for </w:t>
      </w:r>
      <w:r w:rsidR="00FE3DB4" w:rsidRPr="00732494">
        <w:t xml:space="preserve">normalization </w:t>
      </w:r>
      <w:r w:rsidR="00A20E38" w:rsidRPr="00732494">
        <w:fldChar w:fldCharType="begin"/>
      </w:r>
      <w:r w:rsidR="008A4148" w:rsidRPr="00732494">
        <w:instrText xml:space="preserve"> ADDIN EN.CITE &lt;EndNote&gt;&lt;Cite&gt;&lt;Author&gt;Webb-Robertson&lt;/Author&gt;&lt;Year&gt;2011&lt;/Year&gt;&lt;RecNum&gt;5&lt;/RecNum&gt;&lt;DisplayText&gt;[4]&lt;/DisplayText&gt;&lt;record&gt;&lt;rec-number&gt;5&lt;/rec-number&gt;&lt;foreign-keys&gt;&lt;key app="EN" db-id="z0s0zd5r90zxp6ewrstxfxtdrxxavtda2e9f" timestamp="1576782509"&gt;5&lt;/key&gt;&lt;/foreign-keys&gt;&lt;ref-type name="Journal Article"&gt;17&lt;/ref-type&gt;&lt;contributors&gt;&lt;authors&gt;&lt;author&gt;Webb-Robertson, B. J.&lt;/author&gt;&lt;author&gt;Matzke, M. M.&lt;/author&gt;&lt;author&gt;Jacobs, J. M.&lt;/author&gt;&lt;author&gt;Pounds, J. G.&lt;/author&gt;&lt;author&gt;Waters, K. M.&lt;/author&gt;&lt;/authors&gt;&lt;/contributors&gt;&lt;auth-address&gt;Pacific Northwest National Laboratory, USA. bj@pnl.gov&lt;/auth-address&gt;&lt;titles&gt;&lt;title&gt;A statistical selection strategy for normalization procedures in LC-MS proteomics experiments through dataset-dependent ranking of normalization scaling factors&lt;/title&gt;&lt;secondary-title&gt;Proteomics&lt;/secondary-title&gt;&lt;/titles&gt;&lt;periodical&gt;&lt;full-title&gt;Proteomics&lt;/full-title&gt;&lt;/periodical&gt;&lt;pages&gt;4736-41&lt;/pages&gt;&lt;volume&gt;11&lt;/volume&gt;&lt;number&gt;24&lt;/number&gt;&lt;edition&gt;2011/11/01&lt;/edition&gt;&lt;keywords&gt;&lt;keyword&gt;Biometry/*methods&lt;/keyword&gt;&lt;keyword&gt;Chromatography, Liquid/methods&lt;/keyword&gt;&lt;keyword&gt;Data Interpretation, Statistical&lt;/keyword&gt;&lt;keyword&gt;Mass Spectrometry/methods&lt;/keyword&gt;&lt;keyword&gt;Peptides&lt;/keyword&gt;&lt;keyword&gt;Proteins/analysis&lt;/keyword&gt;&lt;keyword&gt;Proteomics/instrumentation/*methods&lt;/keyword&gt;&lt;/keywords&gt;&lt;dates&gt;&lt;year&gt;2011&lt;/year&gt;&lt;pub-dates&gt;&lt;date&gt;Dec&lt;/date&gt;&lt;/pub-dates&gt;&lt;/dates&gt;&lt;isbn&gt;1615-9861 (Electronic)&amp;#xD;1615-9853 (Linking)&lt;/isbn&gt;&lt;accession-num&gt;22038874&lt;/accession-num&gt;&lt;urls&gt;&lt;related-urls&gt;&lt;url&gt;https://www.ncbi.nlm.nih.gov/pubmed/22038874&lt;/url&gt;&lt;/related-urls&gt;&lt;/urls&gt;&lt;custom2&gt;PMC3517140&lt;/custom2&gt;&lt;electronic-resource-num&gt;10.1002/pmic.201100078&lt;/electronic-resource-num&gt;&lt;/record&gt;&lt;/Cite&gt;&lt;/EndNote&gt;</w:instrText>
      </w:r>
      <w:r w:rsidR="00A20E38" w:rsidRPr="00732494">
        <w:fldChar w:fldCharType="separate"/>
      </w:r>
      <w:r w:rsidR="008A4148" w:rsidRPr="00732494">
        <w:t>[4]</w:t>
      </w:r>
      <w:r w:rsidR="00A20E38" w:rsidRPr="00732494">
        <w:fldChar w:fldCharType="end"/>
      </w:r>
      <w:r w:rsidR="00FE3DB4" w:rsidRPr="00732494">
        <w:t xml:space="preserve">. </w:t>
      </w:r>
      <w:r w:rsidR="00311A3B" w:rsidRPr="00732494">
        <w:t xml:space="preserve">Normalyzer includes popular normalization methods such as </w:t>
      </w:r>
      <w:r w:rsidR="00311A3B" w:rsidRPr="00732494">
        <w:lastRenderedPageBreak/>
        <w:t>linear regression, local regression, total intensity, average intensity, median intensity, VSN, and quantile normalization. The performance of each normalization methods is individually evaluated by comparing their pooled coefficient of variance (PCV), pooled median absolute deviation (PMAD), and pooled estimate of variance (PEV)</w:t>
      </w:r>
      <w:r w:rsidR="00A20E38" w:rsidRPr="00732494">
        <w:t xml:space="preserve"> </w:t>
      </w:r>
      <w:r w:rsidR="00A20E38" w:rsidRPr="00732494">
        <w:fldChar w:fldCharType="begin"/>
      </w:r>
      <w:r w:rsidR="008A4148" w:rsidRPr="00732494">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A20E38" w:rsidRPr="00732494">
        <w:fldChar w:fldCharType="separate"/>
      </w:r>
      <w:r w:rsidR="008A4148" w:rsidRPr="00732494">
        <w:t>[1]</w:t>
      </w:r>
      <w:r w:rsidR="00A20E38" w:rsidRPr="00732494">
        <w:fldChar w:fldCharType="end"/>
      </w:r>
      <w:r w:rsidR="00311A3B" w:rsidRPr="00732494">
        <w:t xml:space="preserve">. </w:t>
      </w:r>
      <w:r w:rsidR="00FE4028" w:rsidRPr="00732494">
        <w:t xml:space="preserve">However, there remains an outstanding need for a </w:t>
      </w:r>
      <w:r w:rsidR="007D21D0" w:rsidRPr="00732494">
        <w:t xml:space="preserve">user-friendly and </w:t>
      </w:r>
      <w:r w:rsidR="00FE4028" w:rsidRPr="00732494">
        <w:t xml:space="preserve">publicly available tool </w:t>
      </w:r>
      <w:r w:rsidR="00164635" w:rsidRPr="00732494">
        <w:t>that provides a systematically evaluation of normalization methods</w:t>
      </w:r>
      <w:r w:rsidR="007D21D0" w:rsidRPr="00732494">
        <w:t xml:space="preserve"> </w:t>
      </w:r>
      <w:r w:rsidR="00DC2E32" w:rsidRPr="00732494">
        <w:t>and</w:t>
      </w:r>
      <w:r w:rsidR="00164635" w:rsidRPr="00732494">
        <w:t xml:space="preserve"> also facilities imputation of missing data and compares different differential abundance methods. </w:t>
      </w:r>
    </w:p>
    <w:p w14:paraId="5FBD3511" w14:textId="77777777" w:rsidR="00DC2E32" w:rsidRPr="00732494" w:rsidRDefault="007062A4" w:rsidP="00732494">
      <w:pPr>
        <w:pStyle w:val="TAMainText"/>
        <w:spacing w:after="240"/>
        <w:jc w:val="left"/>
      </w:pPr>
      <w:r w:rsidRPr="00732494">
        <w:t xml:space="preserve">Here, we present proteiNorm, a user-friendly tool for a systematic evaluation of normalization methods, imputation of missing values and comparisons of different differential abundance methods. Our tool provides a </w:t>
      </w:r>
      <w:r w:rsidR="00273587" w:rsidRPr="00732494">
        <w:t xml:space="preserve">user-friendly </w:t>
      </w:r>
      <w:r w:rsidRPr="00732494">
        <w:t xml:space="preserve">point-and-click R-Shiny interface for researchers that are </w:t>
      </w:r>
      <w:r w:rsidR="00A003F2" w:rsidRPr="00732494">
        <w:t xml:space="preserve">less comfortable or </w:t>
      </w:r>
      <w:r w:rsidRPr="00732494">
        <w:t xml:space="preserve">unfamiliar with the R </w:t>
      </w:r>
      <w:r w:rsidR="00DC2E32" w:rsidRPr="00732494">
        <w:t xml:space="preserve">programming </w:t>
      </w:r>
      <w:r w:rsidRPr="00732494">
        <w:t xml:space="preserve">environment. </w:t>
      </w:r>
    </w:p>
    <w:p w14:paraId="532E6988" w14:textId="19E27706" w:rsidR="00D97594" w:rsidRPr="00732494" w:rsidRDefault="007062A4" w:rsidP="00732494">
      <w:pPr>
        <w:pStyle w:val="TAMainText"/>
        <w:spacing w:after="240"/>
        <w:jc w:val="left"/>
      </w:pPr>
      <w:r w:rsidRPr="00732494">
        <w:t xml:space="preserve">After loading the raw peptide data, the user can choose to </w:t>
      </w:r>
      <w:r w:rsidR="00273587" w:rsidRPr="00732494">
        <w:t>filter</w:t>
      </w:r>
      <w:r w:rsidR="00AC5467" w:rsidRPr="00732494">
        <w:t xml:space="preserve"> </w:t>
      </w:r>
      <w:r w:rsidR="006833CF" w:rsidRPr="00732494">
        <w:t xml:space="preserve">the </w:t>
      </w:r>
      <w:r w:rsidR="00AC5467" w:rsidRPr="00732494">
        <w:t>peptide</w:t>
      </w:r>
      <w:r w:rsidR="006833CF" w:rsidRPr="00732494">
        <w:t xml:space="preserve"> data</w:t>
      </w:r>
      <w:r w:rsidR="00AC5467" w:rsidRPr="00732494">
        <w:t xml:space="preserve"> </w:t>
      </w:r>
      <w:r w:rsidR="006833CF" w:rsidRPr="00732494">
        <w:t xml:space="preserve">using the “Top3” method </w:t>
      </w:r>
      <w:r w:rsidR="006833CF" w:rsidRPr="00732494">
        <w:fldChar w:fldCharType="begin"/>
      </w:r>
      <w:r w:rsidR="006833CF" w:rsidRPr="00732494">
        <w:instrText xml:space="preserve"> ADDIN EN.CITE &lt;EndNote&gt;&lt;Cite&gt;&lt;Author&gt;Silva&lt;/Author&gt;&lt;Year&gt;2006&lt;/Year&gt;&lt;RecNum&gt;179&lt;/RecNum&gt;&lt;DisplayText&gt;[5]&lt;/DisplayText&gt;&lt;record&gt;&lt;rec-number&gt;179&lt;/rec-number&gt;&lt;foreign-keys&gt;&lt;key app="EN" db-id="z0s0zd5r90zxp6ewrstxfxtdrxxavtda2e9f" timestamp="1583785333"&gt;179&lt;/key&gt;&lt;/foreign-keys&gt;&lt;ref-type name="Journal Article"&gt;17&lt;/ref-type&gt;&lt;contributors&gt;&lt;authors&gt;&lt;author&gt;Silva, J. C.&lt;/author&gt;&lt;author&gt;Gorenstein, M. V.&lt;/author&gt;&lt;author&gt;Li, G. Z.&lt;/author&gt;&lt;author&gt;Vissers, J. P. C.&lt;/author&gt;&lt;author&gt;Geromanos, S. J.&lt;/author&gt;&lt;/authors&gt;&lt;/contributors&gt;&lt;auth-address&gt;Waters Corp, Milford, MA 01757 USA&amp;#xD;Waters Corp, NL-1322 CE Almere, Netherlands&lt;/auth-address&gt;&lt;titles&gt;&lt;title&gt;Absolute quantification of proteins by LCMSE - A virtue of parallel MS acquisition&lt;/title&gt;&lt;secondary-title&gt;Molecular &amp;amp; Cellular Proteomics&lt;/secondary-title&gt;&lt;alt-title&gt;Mol Cell Proteomics&lt;/alt-title&gt;&lt;/titles&gt;&lt;periodical&gt;&lt;full-title&gt;Molecular &amp;amp; Cellular Proteomics&lt;/full-title&gt;&lt;abbr-1&gt;Mol Cell Proteomics&lt;/abbr-1&gt;&lt;/periodical&gt;&lt;alt-periodical&gt;&lt;full-title&gt;Molecular &amp;amp; Cellular Proteomics&lt;/full-title&gt;&lt;abbr-1&gt;Mol Cell Proteomics&lt;/abbr-1&gt;&lt;/alt-periodical&gt;&lt;pages&gt;144-156&lt;/pages&gt;&lt;volume&gt;5&lt;/volume&gt;&lt;number&gt;1&lt;/number&gt;&lt;keywords&gt;&lt;keyword&gt;human plasma proteome&lt;/keyword&gt;&lt;keyword&gt;mass-spectrometry&lt;/keyword&gt;&lt;keyword&gt;crystal-structure&lt;/keyword&gt;&lt;keyword&gt;peptide&lt;/keyword&gt;&lt;keyword&gt;combination&lt;/keyword&gt;&lt;keyword&gt;discovery&lt;/keyword&gt;&lt;keyword&gt;standards&lt;/keyword&gt;&lt;keyword&gt;mixtures&lt;/keyword&gt;&lt;/keywords&gt;&lt;dates&gt;&lt;year&gt;2006&lt;/year&gt;&lt;pub-dates&gt;&lt;date&gt;Jan&lt;/date&gt;&lt;/pub-dates&gt;&lt;/dates&gt;&lt;isbn&gt;1535-9476&lt;/isbn&gt;&lt;accession-num&gt;WOS:000234349800014&lt;/accession-num&gt;&lt;urls&gt;&lt;related-urls&gt;&lt;url&gt;&amp;lt;Go to ISI&amp;gt;://WOS:000234349800014&lt;/url&gt;&lt;/related-urls&gt;&lt;/urls&gt;&lt;electronic-resource-num&gt;10.1074/mcp.M500230-MCP200&lt;/electronic-resource-num&gt;&lt;language&gt;English&lt;/language&gt;&lt;/record&gt;&lt;/Cite&gt;&lt;/EndNote&gt;</w:instrText>
      </w:r>
      <w:r w:rsidR="006833CF" w:rsidRPr="00732494">
        <w:fldChar w:fldCharType="separate"/>
      </w:r>
      <w:r w:rsidR="006833CF" w:rsidRPr="00732494">
        <w:t>[5]</w:t>
      </w:r>
      <w:r w:rsidR="006833CF" w:rsidRPr="00732494">
        <w:fldChar w:fldCharType="end"/>
      </w:r>
      <w:r w:rsidR="006833CF" w:rsidRPr="00732494">
        <w:t xml:space="preserve"> and </w:t>
      </w:r>
      <w:r w:rsidR="003B4DF6" w:rsidRPr="00732494">
        <w:t xml:space="preserve">create and load a filtered protein file or to load </w:t>
      </w:r>
      <w:r w:rsidR="006833CF" w:rsidRPr="00732494">
        <w:t>the corresponding</w:t>
      </w:r>
      <w:r w:rsidR="003B4DF6" w:rsidRPr="00732494">
        <w:t xml:space="preserve"> raw protein file. The meta</w:t>
      </w:r>
      <w:r w:rsidR="005E71B3" w:rsidRPr="00732494">
        <w:t>-</w:t>
      </w:r>
      <w:r w:rsidR="003B4DF6" w:rsidRPr="00732494">
        <w:t>data (i.e., custom sample names, group labels and batch labels) can be specified in the user-interface after loading protein data. Next, unwanted samples such as blanks, samples with poo</w:t>
      </w:r>
      <w:r w:rsidR="00AC5467" w:rsidRPr="00732494">
        <w:t>r</w:t>
      </w:r>
      <w:r w:rsidR="003B4DF6" w:rsidRPr="00732494">
        <w:t xml:space="preserve"> quality or pooled samples can be remove from subsequent steps. The remaining data is then subjected to different normalization methods, which are compared among each other. Once a suitable normalization method is identified, </w:t>
      </w:r>
      <w:r w:rsidR="00643614" w:rsidRPr="00732494">
        <w:t xml:space="preserve">missing values can be imputed (optional) and </w:t>
      </w:r>
      <w:r w:rsidR="00E02011" w:rsidRPr="00732494">
        <w:t xml:space="preserve">the </w:t>
      </w:r>
      <w:r w:rsidR="00643614" w:rsidRPr="00732494">
        <w:t xml:space="preserve">normalized protein </w:t>
      </w:r>
      <w:r w:rsidR="00E02011" w:rsidRPr="00732494">
        <w:t xml:space="preserve">data can be </w:t>
      </w:r>
      <w:r w:rsidR="00103397" w:rsidRPr="00732494">
        <w:t>saved</w:t>
      </w:r>
      <w:r w:rsidR="00643614" w:rsidRPr="00732494">
        <w:t>.</w:t>
      </w:r>
      <w:r w:rsidR="00E02011" w:rsidRPr="00732494">
        <w:t xml:space="preserve"> </w:t>
      </w:r>
      <w:r w:rsidR="00643614" w:rsidRPr="00732494">
        <w:t xml:space="preserve">In addition, </w:t>
      </w:r>
      <w:r w:rsidR="00E02011" w:rsidRPr="00732494">
        <w:t xml:space="preserve">different differential abundance methods </w:t>
      </w:r>
      <w:r w:rsidR="00643614" w:rsidRPr="00732494">
        <w:t xml:space="preserve">can be evaluated </w:t>
      </w:r>
      <w:r w:rsidR="00E02011" w:rsidRPr="00732494">
        <w:t>for a selected normalization method</w:t>
      </w:r>
      <w:r w:rsidR="00643614" w:rsidRPr="00732494">
        <w:t xml:space="preserve"> and </w:t>
      </w:r>
      <w:r w:rsidR="00E02011" w:rsidRPr="00732494">
        <w:t>the statistical power of a given test of differential abundance can be assessed.</w:t>
      </w:r>
    </w:p>
    <w:p w14:paraId="2E603DA7" w14:textId="77777777" w:rsidR="005665C4" w:rsidRPr="00987683" w:rsidRDefault="005665C4" w:rsidP="005665C4">
      <w:pPr>
        <w:pStyle w:val="TAMainText"/>
        <w:numPr>
          <w:ilvl w:val="0"/>
          <w:numId w:val="11"/>
        </w:numPr>
        <w:spacing w:after="240"/>
        <w:jc w:val="left"/>
        <w:rPr>
          <w:b/>
        </w:rPr>
      </w:pPr>
      <w:r w:rsidRPr="00987683">
        <w:rPr>
          <w:b/>
        </w:rPr>
        <w:t>Methods</w:t>
      </w:r>
    </w:p>
    <w:p w14:paraId="3D29EBE9" w14:textId="77777777" w:rsidR="005665C4" w:rsidRPr="00987683" w:rsidRDefault="005665C4" w:rsidP="005665C4">
      <w:pPr>
        <w:pStyle w:val="TAMainText"/>
        <w:numPr>
          <w:ilvl w:val="1"/>
          <w:numId w:val="12"/>
        </w:numPr>
        <w:spacing w:after="240"/>
        <w:jc w:val="left"/>
        <w:rPr>
          <w:b/>
        </w:rPr>
      </w:pPr>
      <w:r w:rsidRPr="00987683">
        <w:rPr>
          <w:b/>
        </w:rPr>
        <w:lastRenderedPageBreak/>
        <w:t>Implementation</w:t>
      </w:r>
    </w:p>
    <w:p w14:paraId="666EC6F3" w14:textId="48E89963" w:rsidR="00A91D1B" w:rsidRDefault="008E3A29" w:rsidP="00732494">
      <w:pPr>
        <w:pStyle w:val="TAMainText"/>
        <w:spacing w:after="240"/>
        <w:ind w:firstLine="0"/>
        <w:jc w:val="left"/>
      </w:pPr>
      <w:r>
        <w:t xml:space="preserve">Our tool </w:t>
      </w:r>
      <w:r w:rsidR="00A91D1B">
        <w:t>“</w:t>
      </w:r>
      <w:r w:rsidR="005665C4">
        <w:t>proteiNorm</w:t>
      </w:r>
      <w:r w:rsidR="00A91D1B">
        <w:t>”</w:t>
      </w:r>
      <w:r w:rsidR="005665C4">
        <w:t xml:space="preserve"> </w:t>
      </w:r>
      <w:r w:rsidR="004817F6">
        <w:t xml:space="preserve">is </w:t>
      </w:r>
      <w:r w:rsidR="005665C4">
        <w:t>implemen</w:t>
      </w:r>
      <w:r w:rsidR="00F8527D">
        <w:t xml:space="preserve">ted in R statistical language </w:t>
      </w:r>
      <w:r w:rsidR="00F8527D" w:rsidRPr="00F8527D">
        <w:t>(</w:t>
      </w:r>
      <w:hyperlink r:id="rId10" w:history="1">
        <w:r w:rsidR="00F8527D" w:rsidRPr="00A3234F">
          <w:rPr>
            <w:rStyle w:val="Hyperlink"/>
          </w:rPr>
          <w:t>http://r-project.org</w:t>
        </w:r>
      </w:hyperlink>
      <w:r w:rsidR="00F8527D">
        <w:t>, version 3.6</w:t>
      </w:r>
      <w:r w:rsidR="00F8527D" w:rsidRPr="00F8527D">
        <w:t>)</w:t>
      </w:r>
      <w:r w:rsidR="00F8527D">
        <w:t xml:space="preserve"> using the package “shiny”</w:t>
      </w:r>
      <w:r w:rsidR="00103397">
        <w:t xml:space="preserve"> </w:t>
      </w:r>
      <w:r w:rsidR="00103397">
        <w:fldChar w:fldCharType="begin"/>
      </w:r>
      <w:r w:rsidR="006833CF">
        <w:instrText xml:space="preserve"> ADDIN EN.CITE &lt;EndNote&gt;&lt;Cite&gt;&lt;Author&gt;RStudio&lt;/Author&gt;&lt;Year&gt;2013 &lt;/Year&gt;&lt;RecNum&gt;149&lt;/RecNum&gt;&lt;DisplayText&gt;[6]&lt;/DisplayText&gt;&lt;record&gt;&lt;rec-number&gt;149&lt;/rec-number&gt;&lt;foreign-keys&gt;&lt;key app="EN" db-id="z0s0zd5r90zxp6ewrstxfxtdrxxavtda2e9f" timestamp="1578423611"&gt;149&lt;/key&gt;&lt;/foreign-keys&gt;&lt;ref-type name="Journal Article"&gt;17&lt;/ref-type&gt;&lt;contributors&gt;&lt;authors&gt;&lt;author&gt;RStudio, Inc&lt;/author&gt;&lt;/authors&gt;&lt;/contributors&gt;&lt;titles&gt;&lt;title&gt;Easy web applications in R.&lt;/title&gt;&lt;/titles&gt;&lt;dates&gt;&lt;year&gt;2013 &lt;/year&gt;&lt;/dates&gt;&lt;urls&gt;&lt;related-urls&gt;&lt;url&gt;http://www.rstudio.com/shiny/&lt;/url&gt;&lt;/related-urls&gt;&lt;/urls&gt;&lt;/record&gt;&lt;/Cite&gt;&lt;/EndNote&gt;</w:instrText>
      </w:r>
      <w:r w:rsidR="00103397">
        <w:fldChar w:fldCharType="separate"/>
      </w:r>
      <w:r w:rsidR="006833CF">
        <w:rPr>
          <w:noProof/>
        </w:rPr>
        <w:t>[6]</w:t>
      </w:r>
      <w:r w:rsidR="00103397">
        <w:fldChar w:fldCharType="end"/>
      </w:r>
      <w:r w:rsidR="00F8527D">
        <w:t xml:space="preserve"> to provide a user-friendly user interface. </w:t>
      </w:r>
      <w:r>
        <w:t>It</w:t>
      </w:r>
      <w:r w:rsidR="00F8527D">
        <w:t xml:space="preserve"> </w:t>
      </w:r>
      <w:r w:rsidR="004817F6">
        <w:t xml:space="preserve">is </w:t>
      </w:r>
      <w:r w:rsidR="00DB45A3">
        <w:t>publicly</w:t>
      </w:r>
      <w:r w:rsidR="004817F6">
        <w:t xml:space="preserve"> available and </w:t>
      </w:r>
      <w:r w:rsidR="00F8527D">
        <w:t>can be downloaded from GitHub (</w:t>
      </w:r>
      <w:hyperlink r:id="rId11" w:history="1">
        <w:r w:rsidR="00F8527D">
          <w:rPr>
            <w:rStyle w:val="Hyperlink"/>
          </w:rPr>
          <w:t>https://github.com/ByrumLab/proteiNorm</w:t>
        </w:r>
      </w:hyperlink>
      <w:r w:rsidR="00F8527D">
        <w:t xml:space="preserve">). </w:t>
      </w:r>
      <w:r w:rsidR="004B224D">
        <w:fldChar w:fldCharType="begin"/>
      </w:r>
      <w:r w:rsidR="004B224D">
        <w:instrText xml:space="preserve"> REF _Ref31633137 \h </w:instrText>
      </w:r>
      <w:r w:rsidR="00732494">
        <w:instrText xml:space="preserve"> \* MERGEFORMAT </w:instrText>
      </w:r>
      <w:r w:rsidR="004B224D">
        <w:fldChar w:fldCharType="separate"/>
      </w:r>
      <w:r w:rsidR="004B224D">
        <w:t xml:space="preserve">Figure </w:t>
      </w:r>
      <w:r w:rsidR="004B224D">
        <w:rPr>
          <w:noProof/>
        </w:rPr>
        <w:t>1</w:t>
      </w:r>
      <w:r w:rsidR="004B224D">
        <w:fldChar w:fldCharType="end"/>
      </w:r>
      <w:r w:rsidR="00DE4FF6">
        <w:t xml:space="preserve"> shows </w:t>
      </w:r>
      <w:r w:rsidR="00A91D1B">
        <w:t>its</w:t>
      </w:r>
      <w:r w:rsidR="00DE4FF6">
        <w:t xml:space="preserve"> workflow</w:t>
      </w:r>
      <w:r w:rsidR="00FE3820">
        <w:t xml:space="preserve"> </w:t>
      </w:r>
      <w:r w:rsidR="00DE4FF6">
        <w:t xml:space="preserve">and </w:t>
      </w:r>
      <w:r w:rsidR="00FE3820">
        <w:t>illustrates an overview involving</w:t>
      </w:r>
      <w:r w:rsidR="004B224D">
        <w:t xml:space="preserve"> the following steps: Uploading peptide-level data, filtering peptides to create new filtered protein-level data (optional), upload protein-level data (original or filtered), provide meta data (e.g. batch and treatment groups), normalize data with different normalization methods and evaluate their performance, select </w:t>
      </w:r>
      <w:r w:rsidR="00DE4FF6">
        <w:t xml:space="preserve">appropriate </w:t>
      </w:r>
      <w:r w:rsidR="004B224D">
        <w:t>normalization methods,</w:t>
      </w:r>
      <w:r w:rsidR="00DE4FF6">
        <w:t xml:space="preserve"> and</w:t>
      </w:r>
      <w:r w:rsidR="004B224D">
        <w:t xml:space="preserve"> select</w:t>
      </w:r>
      <w:r w:rsidR="00DE4FF6">
        <w:t xml:space="preserve"> appropriate</w:t>
      </w:r>
      <w:r w:rsidR="004B224D">
        <w:t xml:space="preserve"> imputation method (optional), export normalized (and imputed) protein-level data. </w:t>
      </w:r>
    </w:p>
    <w:p w14:paraId="2A4F99F4" w14:textId="0F6389EB" w:rsidR="00E90FF7" w:rsidRDefault="004B224D" w:rsidP="00B203C5">
      <w:pPr>
        <w:pStyle w:val="TAMainText"/>
        <w:spacing w:after="240"/>
        <w:jc w:val="left"/>
      </w:pPr>
      <w:r>
        <w:t xml:space="preserve">If </w:t>
      </w:r>
      <w:r w:rsidR="00A91D1B">
        <w:t>the</w:t>
      </w:r>
      <w:r>
        <w:t xml:space="preserve"> user </w:t>
      </w:r>
      <w:ins w:id="6" w:author="Byrd, Alicia K." w:date="2020-03-15T19:55:00Z">
        <w:r w:rsidR="00C404BE">
          <w:t xml:space="preserve">is </w:t>
        </w:r>
      </w:ins>
      <w:r>
        <w:t xml:space="preserve">uncertain about the choice of </w:t>
      </w:r>
      <w:r w:rsidR="00A91D1B">
        <w:t xml:space="preserve">differential analysis </w:t>
      </w:r>
      <w:r>
        <w:t xml:space="preserve">method, proteiNorm provides the option </w:t>
      </w:r>
      <w:del w:id="7" w:author="Byrd, Alicia K." w:date="2020-03-15T19:55:00Z">
        <w:r w:rsidDel="00C404BE">
          <w:delText xml:space="preserve">so </w:delText>
        </w:r>
      </w:del>
      <w:ins w:id="8" w:author="Byrd, Alicia K." w:date="2020-03-15T19:55:00Z">
        <w:r w:rsidR="00C404BE">
          <w:t>t</w:t>
        </w:r>
        <w:r w:rsidR="00C404BE">
          <w:t xml:space="preserve">o </w:t>
        </w:r>
      </w:ins>
      <w:r>
        <w:t xml:space="preserve">compare different differential </w:t>
      </w:r>
      <w:r w:rsidR="00D73446" w:rsidRPr="00A11C15">
        <w:t xml:space="preserve">abundance </w:t>
      </w:r>
      <w:r w:rsidR="00D73446">
        <w:t>and expression methods provided by the R package “DAtest”</w:t>
      </w:r>
      <w:r w:rsidR="00A91D1B">
        <w:t xml:space="preserve"> </w:t>
      </w:r>
      <w:r w:rsidR="00A91D1B">
        <w:fldChar w:fldCharType="begin"/>
      </w:r>
      <w:r w:rsidR="00A91D1B">
        <w:instrText xml:space="preserve"> ADDIN EN.CITE &lt;EndNote&gt;&lt;Cite&gt;&lt;Author&gt;Russel&lt;/Author&gt;&lt;Year&gt;2018&lt;/Year&gt;&lt;RecNum&gt;150&lt;/RecNum&gt;&lt;DisplayText&gt;[7]&lt;/DisplayText&gt;&lt;record&gt;&lt;rec-number&gt;150&lt;/rec-number&gt;&lt;foreign-keys&gt;&lt;key app="EN" db-id="z0s0zd5r90zxp6ewrstxfxtdrxxavtda2e9f" timestamp="1578423720"&gt;150&lt;/key&gt;&lt;/foreign-keys&gt;&lt;ref-type name="Journal Article"&gt;17&lt;/ref-type&gt;&lt;contributors&gt;&lt;authors&gt;&lt;author&gt;Russel, Jakob&lt;/author&gt;&lt;author&gt;Thorsen, Jonathan&lt;/author&gt;&lt;author&gt;Brejnrod, Asker D.&lt;/author&gt;&lt;author&gt;Bisgaard, Hans&lt;/author&gt;&lt;author&gt;Sørensen, Søren J.&lt;/author&gt;&lt;author&gt;Burmølle, Mette&lt;/author&gt;&lt;/authors&gt;&lt;/contributors&gt;&lt;titles&gt;&lt;title&gt;DAtest: a framework for choosing differential abundance or expression method&lt;/title&gt;&lt;secondary-title&gt;bioRxiv&lt;/secondary-title&gt;&lt;/titles&gt;&lt;periodical&gt;&lt;full-title&gt;bioRxiv&lt;/full-title&gt;&lt;/periodical&gt;&lt;pages&gt;241802&lt;/pages&gt;&lt;dates&gt;&lt;year&gt;2018&lt;/year&gt;&lt;/dates&gt;&lt;urls&gt;&lt;related-urls&gt;&lt;url&gt;https://www.biorxiv.org/content/biorxiv/early/2018/01/02/241802.full.pdf&lt;/url&gt;&lt;/related-urls&gt;&lt;/urls&gt;&lt;electronic-resource-num&gt;10.1101/241802&lt;/electronic-resource-num&gt;&lt;/record&gt;&lt;/Cite&gt;&lt;/EndNote&gt;</w:instrText>
      </w:r>
      <w:r w:rsidR="00A91D1B">
        <w:fldChar w:fldCharType="separate"/>
      </w:r>
      <w:r w:rsidR="00A91D1B">
        <w:rPr>
          <w:noProof/>
        </w:rPr>
        <w:t>[7]</w:t>
      </w:r>
      <w:r w:rsidR="00A91D1B">
        <w:fldChar w:fldCharType="end"/>
      </w:r>
      <w:r w:rsidR="00D73446">
        <w:t xml:space="preserve">. </w:t>
      </w:r>
    </w:p>
    <w:p w14:paraId="79A2BCD1" w14:textId="77777777" w:rsidR="004B224D" w:rsidRDefault="00532F8A" w:rsidP="004B224D">
      <w:pPr>
        <w:pStyle w:val="TAMainText"/>
        <w:keepNext/>
        <w:spacing w:after="240"/>
        <w:ind w:firstLine="0"/>
        <w:jc w:val="center"/>
      </w:pPr>
      <w:r>
        <w:lastRenderedPageBreak/>
        <w:pict w14:anchorId="5E43BF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pt;height:481.5pt">
            <v:imagedata r:id="rId12" o:title="workflow"/>
          </v:shape>
        </w:pict>
      </w:r>
    </w:p>
    <w:p w14:paraId="7438FC0B" w14:textId="471B161B" w:rsidR="00342944" w:rsidRDefault="004B224D" w:rsidP="007349E2">
      <w:pPr>
        <w:pStyle w:val="VAFigureCaption"/>
      </w:pPr>
      <w:bookmarkStart w:id="9" w:name="_Ref31633137"/>
      <w:bookmarkStart w:id="10" w:name="_Ref31633114"/>
      <w:r>
        <w:t xml:space="preserve">Figure </w:t>
      </w:r>
      <w:r w:rsidR="00A41310">
        <w:rPr>
          <w:noProof/>
        </w:rPr>
        <w:fldChar w:fldCharType="begin"/>
      </w:r>
      <w:r w:rsidR="00A41310">
        <w:rPr>
          <w:noProof/>
        </w:rPr>
        <w:instrText xml:space="preserve"> SEQ Figure \* ARABIC </w:instrText>
      </w:r>
      <w:r w:rsidR="00A41310">
        <w:rPr>
          <w:noProof/>
        </w:rPr>
        <w:fldChar w:fldCharType="separate"/>
      </w:r>
      <w:r w:rsidR="00324420">
        <w:rPr>
          <w:noProof/>
        </w:rPr>
        <w:t>1</w:t>
      </w:r>
      <w:r w:rsidR="00A41310">
        <w:rPr>
          <w:noProof/>
        </w:rPr>
        <w:fldChar w:fldCharType="end"/>
      </w:r>
      <w:bookmarkEnd w:id="9"/>
      <w:r>
        <w:rPr>
          <w:noProof/>
        </w:rPr>
        <w:t xml:space="preserve"> </w:t>
      </w:r>
      <w:r w:rsidR="007349E2">
        <w:rPr>
          <w:noProof/>
        </w:rPr>
        <w:t>Overview of proteiNorm’s w</w:t>
      </w:r>
      <w:r>
        <w:rPr>
          <w:noProof/>
        </w:rPr>
        <w:t>orkflow</w:t>
      </w:r>
      <w:bookmarkEnd w:id="10"/>
      <w:r w:rsidR="007349E2">
        <w:rPr>
          <w:noProof/>
        </w:rPr>
        <w:t>, inputs and outputs</w:t>
      </w:r>
    </w:p>
    <w:p w14:paraId="60339B21" w14:textId="6D3CEC06" w:rsidR="005665C4" w:rsidRPr="00987683" w:rsidRDefault="005665C4" w:rsidP="005665C4">
      <w:pPr>
        <w:pStyle w:val="TAMainText"/>
        <w:numPr>
          <w:ilvl w:val="1"/>
          <w:numId w:val="12"/>
        </w:numPr>
        <w:spacing w:after="240"/>
        <w:jc w:val="left"/>
        <w:rPr>
          <w:b/>
        </w:rPr>
      </w:pPr>
      <w:r w:rsidRPr="00987683">
        <w:rPr>
          <w:b/>
        </w:rPr>
        <w:t>Data Requirements</w:t>
      </w:r>
    </w:p>
    <w:p w14:paraId="55378A1B" w14:textId="439FE703" w:rsidR="00B7306A" w:rsidRDefault="00987683" w:rsidP="00732494">
      <w:pPr>
        <w:pStyle w:val="TAMainText"/>
        <w:spacing w:after="240"/>
        <w:ind w:firstLine="0"/>
        <w:jc w:val="left"/>
      </w:pPr>
      <w:r>
        <w:t>As input, proteiNorm expects tab-separated peptide</w:t>
      </w:r>
      <w:r w:rsidR="008C350D">
        <w:t xml:space="preserve"> (optional)</w:t>
      </w:r>
      <w:r>
        <w:t xml:space="preserve"> and protein data</w:t>
      </w:r>
      <w:r w:rsidR="00A11C15">
        <w:t xml:space="preserve"> (not on </w:t>
      </w:r>
      <w:r w:rsidR="00A11C15" w:rsidRPr="00240BAD">
        <w:t>logarithmic scale</w:t>
      </w:r>
      <w:r w:rsidR="00A11C15">
        <w:t>)</w:t>
      </w:r>
      <w:r>
        <w:t xml:space="preserve"> </w:t>
      </w:r>
      <w:r w:rsidR="00A11C15">
        <w:t xml:space="preserve">as </w:t>
      </w:r>
      <w:r>
        <w:t xml:space="preserve">produced by </w:t>
      </w:r>
      <w:r w:rsidR="00A11C15">
        <w:t xml:space="preserve">software such as </w:t>
      </w:r>
      <w:r w:rsidR="00D07045" w:rsidRPr="00D07045">
        <w:t>MaxQuant</w:t>
      </w:r>
      <w:r w:rsidR="004A782A">
        <w:t xml:space="preserve"> </w:t>
      </w:r>
      <w:r w:rsidR="004A782A">
        <w:fldChar w:fldCharType="begin"/>
      </w:r>
      <w:r w:rsidR="00A91D1B">
        <w:instrText xml:space="preserve"> ADDIN EN.CITE &lt;EndNote&gt;&lt;Cite&gt;&lt;Author&gt;Tyanova&lt;/Author&gt;&lt;Year&gt;2016&lt;/Year&gt;&lt;RecNum&gt;181&lt;/RecNum&gt;&lt;DisplayText&gt;[8]&lt;/DisplayText&gt;&lt;record&gt;&lt;rec-number&gt;181&lt;/rec-number&gt;&lt;foreign-keys&gt;&lt;key app="EN" db-id="z0s0zd5r90zxp6ewrstxfxtdrxxavtda2e9f" timestamp="1583785508"&gt;181&lt;/key&gt;&lt;/foreign-keys&gt;&lt;ref-type name="Journal Article"&gt;17&lt;/ref-type&gt;&lt;contributors&gt;&lt;authors&gt;&lt;author&gt;Tyanova, Stefka&lt;/author&gt;&lt;author&gt;Temu, Tikira&lt;/author&gt;&lt;author&gt;Cox, Juergen&lt;/author&gt;&lt;/authors&gt;&lt;/contributors&gt;&lt;titles&gt;&lt;title&gt;The MaxQuant computational platform for mass spectrometry-based shotgun proteomics&lt;/title&gt;&lt;secondary-title&gt;Nature Protocols&lt;/secondary-title&gt;&lt;/titles&gt;&lt;periodical&gt;&lt;full-title&gt;Nature Protocols&lt;/full-title&gt;&lt;abbr-1&gt;Nat Protoc&lt;/abbr-1&gt;&lt;/periodical&gt;&lt;pages&gt;2301-2319&lt;/pages&gt;&lt;volume&gt;11&lt;/volume&gt;&lt;number&gt;12&lt;/number&gt;&lt;dates&gt;&lt;year&gt;2016&lt;/year&gt;&lt;pub-dates&gt;&lt;date&gt;2016/12/01&lt;/date&gt;&lt;/pub-dates&gt;&lt;/dates&gt;&lt;isbn&gt;1750-2799&lt;/isbn&gt;&lt;urls&gt;&lt;related-urls&gt;&lt;url&gt;https://doi.org/10.1038/nprot.2016.136&lt;/url&gt;&lt;/related-urls&gt;&lt;/urls&gt;&lt;electronic-resource-num&gt;10.1038/nprot.2016.136&lt;/electronic-resource-num&gt;&lt;/record&gt;&lt;/Cite&gt;&lt;/EndNote&gt;</w:instrText>
      </w:r>
      <w:r w:rsidR="004A782A">
        <w:fldChar w:fldCharType="separate"/>
      </w:r>
      <w:r w:rsidR="00A91D1B">
        <w:rPr>
          <w:noProof/>
        </w:rPr>
        <w:t>[8]</w:t>
      </w:r>
      <w:r w:rsidR="004A782A">
        <w:fldChar w:fldCharType="end"/>
      </w:r>
      <w:r w:rsidR="005D2E75">
        <w:t xml:space="preserve">, where the column names of </w:t>
      </w:r>
      <w:r w:rsidR="005D2E75">
        <w:lastRenderedPageBreak/>
        <w:t>the measured intensities start with “Reporter intensity corrected” followed by an integer and an optional label (e.g. “Repor</w:t>
      </w:r>
      <w:r w:rsidR="008C350D">
        <w:t>ter intensity corrected 5 TMT2”</w:t>
      </w:r>
      <w:r w:rsidR="005D2E75">
        <w:t>)</w:t>
      </w:r>
      <w:r w:rsidR="008C350D">
        <w:t>,</w:t>
      </w:r>
      <w:r w:rsidR="00556B4C">
        <w:t xml:space="preserve"> and e</w:t>
      </w:r>
      <w:r w:rsidR="00A11C15">
        <w:t>ach row represents a peptide or protein</w:t>
      </w:r>
      <w:r w:rsidR="005D2E75">
        <w:t xml:space="preserve">. </w:t>
      </w:r>
      <w:r w:rsidR="00A11C15">
        <w:t xml:space="preserve">Data from both </w:t>
      </w:r>
      <w:r w:rsidR="00556B4C">
        <w:t xml:space="preserve">mass spectrometry </w:t>
      </w:r>
      <w:r w:rsidR="00A11C15">
        <w:t>q</w:t>
      </w:r>
      <w:r w:rsidR="00A11C15" w:rsidRPr="00A11C15">
        <w:t xml:space="preserve">uantitation </w:t>
      </w:r>
      <w:r w:rsidR="00A11C15">
        <w:t>m</w:t>
      </w:r>
      <w:r w:rsidR="00A11C15" w:rsidRPr="00A11C15">
        <w:t>ethod</w:t>
      </w:r>
      <w:r w:rsidR="00556B4C">
        <w:t>s</w:t>
      </w:r>
      <w:r w:rsidR="007349E2">
        <w:t xml:space="preserve">, </w:t>
      </w:r>
      <w:r w:rsidR="00A11C15" w:rsidRPr="00A11C15">
        <w:t xml:space="preserve">Tandem Mass Tag </w:t>
      </w:r>
      <w:r w:rsidR="00A11C15">
        <w:t>(TMT) and label-free</w:t>
      </w:r>
      <w:r w:rsidR="007349E2">
        <w:t xml:space="preserve"> mass spectrometry,</w:t>
      </w:r>
      <w:r w:rsidR="00A11C15">
        <w:t xml:space="preserve"> are supported. </w:t>
      </w:r>
    </w:p>
    <w:p w14:paraId="27AC0378" w14:textId="2109A676" w:rsidR="00A11C15" w:rsidRDefault="00A11C15" w:rsidP="00732494">
      <w:pPr>
        <w:pStyle w:val="TAMainText"/>
        <w:spacing w:after="240"/>
        <w:jc w:val="left"/>
        <w:rPr>
          <w:color w:val="000000"/>
          <w:shd w:val="clear" w:color="auto" w:fill="FFFFFF"/>
        </w:rPr>
      </w:pPr>
      <w:r>
        <w:t>Due to the detection limit of m</w:t>
      </w:r>
      <w:r w:rsidRPr="00A11C15">
        <w:t>ass spectrometry</w:t>
      </w:r>
      <w:r>
        <w:t xml:space="preserve"> instruments many measurements </w:t>
      </w:r>
      <w:r w:rsidR="0063545D">
        <w:t xml:space="preserve">of </w:t>
      </w:r>
      <w:r w:rsidR="001A6A11">
        <w:t xml:space="preserve">peptides or </w:t>
      </w:r>
      <w:r w:rsidR="0063545D">
        <w:t>protein</w:t>
      </w:r>
      <w:r w:rsidR="001A6A11">
        <w:t>s</w:t>
      </w:r>
      <w:r w:rsidR="0063545D">
        <w:t xml:space="preserve"> </w:t>
      </w:r>
      <w:r w:rsidR="001A6A11">
        <w:t xml:space="preserve">result in </w:t>
      </w:r>
      <w:r>
        <w:t xml:space="preserve">intensity </w:t>
      </w:r>
      <w:r w:rsidR="001A6A11">
        <w:t xml:space="preserve">levels </w:t>
      </w:r>
      <w:r>
        <w:t>of zero. These values will be considered as missing</w:t>
      </w:r>
      <w:r w:rsidR="00695280">
        <w:t xml:space="preserve"> </w:t>
      </w:r>
      <w:r w:rsidR="001A6A11">
        <w:t>values (denoted as NA) and can</w:t>
      </w:r>
      <w:r w:rsidR="00695280">
        <w:t xml:space="preserve"> </w:t>
      </w:r>
      <w:r w:rsidR="00A549F1">
        <w:t xml:space="preserve">be </w:t>
      </w:r>
      <w:r>
        <w:t xml:space="preserve">imputed with </w:t>
      </w:r>
      <w:r>
        <w:rPr>
          <w:color w:val="000000"/>
          <w:shd w:val="clear" w:color="auto" w:fill="FFFFFF"/>
        </w:rPr>
        <w:t>precaution</w:t>
      </w:r>
      <w:r w:rsidR="003B2AEC">
        <w:rPr>
          <w:color w:val="000000"/>
          <w:shd w:val="clear" w:color="auto" w:fill="FFFFFF"/>
        </w:rPr>
        <w:t>. A modified heatmap of missing values (</w:t>
      </w:r>
      <w:r w:rsidR="003B2AEC">
        <w:rPr>
          <w:color w:val="000000"/>
          <w:shd w:val="clear" w:color="auto" w:fill="FFFFFF"/>
        </w:rPr>
        <w:fldChar w:fldCharType="begin"/>
      </w:r>
      <w:r w:rsidR="003B2AEC">
        <w:rPr>
          <w:color w:val="000000"/>
          <w:shd w:val="clear" w:color="auto" w:fill="FFFFFF"/>
        </w:rPr>
        <w:instrText xml:space="preserve"> REF _Ref34132756 \h </w:instrText>
      </w:r>
      <w:r w:rsidR="00732494">
        <w:rPr>
          <w:color w:val="000000"/>
          <w:shd w:val="clear" w:color="auto" w:fill="FFFFFF"/>
        </w:rPr>
        <w:instrText xml:space="preserve"> \* MERGEFORMAT </w:instrText>
      </w:r>
      <w:r w:rsidR="003B2AEC">
        <w:rPr>
          <w:color w:val="000000"/>
          <w:shd w:val="clear" w:color="auto" w:fill="FFFFFF"/>
        </w:rPr>
      </w:r>
      <w:r w:rsidR="003B2AEC">
        <w:rPr>
          <w:color w:val="000000"/>
          <w:shd w:val="clear" w:color="auto" w:fill="FFFFFF"/>
        </w:rPr>
        <w:fldChar w:fldCharType="separate"/>
      </w:r>
      <w:r w:rsidR="003B2AEC">
        <w:t xml:space="preserve">Figure </w:t>
      </w:r>
      <w:r w:rsidR="003B2AEC">
        <w:rPr>
          <w:noProof/>
        </w:rPr>
        <w:t>2</w:t>
      </w:r>
      <w:r w:rsidR="003B2AEC">
        <w:rPr>
          <w:color w:val="000000"/>
          <w:shd w:val="clear" w:color="auto" w:fill="FFFFFF"/>
        </w:rPr>
        <w:fldChar w:fldCharType="end"/>
      </w:r>
      <w:r w:rsidR="003B2AEC">
        <w:rPr>
          <w:color w:val="000000"/>
          <w:shd w:val="clear" w:color="auto" w:fill="FFFFFF"/>
        </w:rPr>
        <w:t xml:space="preserve">I) from the DEP Bioconductor package </w:t>
      </w:r>
      <w:r w:rsidR="003B2AEC">
        <w:fldChar w:fldCharType="begin"/>
      </w:r>
      <w:r w:rsidR="003B2AEC">
        <w:instrText xml:space="preserve"> ADDIN EN.CITE &lt;EndNote&gt;&lt;Cite&gt;&lt;Author&gt;Zhang&lt;/Author&gt;&lt;Year&gt;2018&lt;/Year&gt;&lt;RecNum&gt;180&lt;/RecNum&gt;&lt;DisplayText&gt;[9]&lt;/DisplayText&gt;&lt;record&gt;&lt;rec-number&gt;180&lt;/rec-number&gt;&lt;foreign-keys&gt;&lt;key app="EN" db-id="z0s0zd5r90zxp6ewrstxfxtdrxxavtda2e9f" timestamp="1583785430"&gt;180&lt;/key&gt;&lt;/foreign-keys&gt;&lt;ref-type name="Journal Article"&gt;17&lt;/ref-type&gt;&lt;contributors&gt;&lt;authors&gt;&lt;author&gt;Zhang, X. F.&lt;/author&gt;&lt;author&gt;Smits, A. H.&lt;/author&gt;&lt;author&gt;van Tilburg, G. B. A.&lt;/author&gt;&lt;author&gt;Ovaa, H.&lt;/author&gt;&lt;author&gt;Huber, W.&lt;/author&gt;&lt;author&gt;Vermeulen, M.&lt;/author&gt;&lt;/authors&gt;&lt;/contributors&gt;&lt;auth-address&gt;Chinese Acad Sci, Guangzhou Inst Biomed &amp;amp; Hlth, South China Inst Stem Cell Biol &amp;amp; Regenerat Med, CAS Key Lab Regenerat Biol,Guangdong Prov Key Lab, Guangzhou, Guangdong, Peoples R China&amp;#xD;Radboud Univ Nijmegen, Radboud Inst Mol Life Sci, Dept Mol Biol, Fac Sci, Nijmegen, Netherlands&amp;#xD;European Mol Biol Lab, Genome Biol Unit, Heidelberg, Germany&amp;#xD;Leiden Univ, Dept Chem Immunol, Med Ctr, Leiden, Netherlands&lt;/auth-address&gt;&lt;titles&gt;&lt;title&gt;Proteome-wide identification of ubiquitin interactions using UbIA-MS&lt;/title&gt;&lt;secondary-title&gt;Nature Protocols&lt;/secondary-title&gt;&lt;alt-title&gt;Nat Protoc&lt;/alt-title&gt;&lt;/titles&gt;&lt;periodical&gt;&lt;full-title&gt;Nature Protocols&lt;/full-title&gt;&lt;abbr-1&gt;Nat Protoc&lt;/abbr-1&gt;&lt;/periodical&gt;&lt;alt-periodical&gt;&lt;full-title&gt;Nature Protocols&lt;/full-title&gt;&lt;abbr-1&gt;Nat Protoc&lt;/abbr-1&gt;&lt;/alt-periodical&gt;&lt;pages&gt;530-550&lt;/pages&gt;&lt;volume&gt;13&lt;/volume&gt;&lt;number&gt;3&lt;/number&gt;&lt;keywords&gt;&lt;keyword&gt;maxquant computational platform&lt;/keyword&gt;&lt;keyword&gt;mass-spectrometry&lt;/keyword&gt;&lt;keyword&gt;chemical-synthesis&lt;/keyword&gt;&lt;keyword&gt;binding domains&lt;/keyword&gt;&lt;keyword&gt;diubiquitin&lt;/keyword&gt;&lt;keyword&gt;probes&lt;/keyword&gt;&lt;keyword&gt;chains&lt;/keyword&gt;&lt;/keywords&gt;&lt;dates&gt;&lt;year&gt;2018&lt;/year&gt;&lt;pub-dates&gt;&lt;date&gt;Mar&lt;/date&gt;&lt;/pub-dates&gt;&lt;/dates&gt;&lt;isbn&gt;1754-2189&lt;/isbn&gt;&lt;accession-num&gt;WOS:000427648000003&lt;/accession-num&gt;&lt;urls&gt;&lt;related-urls&gt;&lt;url&gt;&amp;lt;Go to ISI&amp;gt;://WOS:000427648000003&lt;/url&gt;&lt;/related-urls&gt;&lt;/urls&gt;&lt;electronic-resource-num&gt;10.1038/nprot.2017.147&lt;/electronic-resource-num&gt;&lt;language&gt;English&lt;/language&gt;&lt;/record&gt;&lt;/Cite&gt;&lt;/EndNote&gt;</w:instrText>
      </w:r>
      <w:r w:rsidR="003B2AEC">
        <w:fldChar w:fldCharType="separate"/>
      </w:r>
      <w:r w:rsidR="003B2AEC">
        <w:rPr>
          <w:noProof/>
        </w:rPr>
        <w:t>[9]</w:t>
      </w:r>
      <w:r w:rsidR="003B2AEC">
        <w:fldChar w:fldCharType="end"/>
      </w:r>
      <w:r w:rsidR="003B2AEC">
        <w:t xml:space="preserve"> </w:t>
      </w:r>
      <w:r w:rsidR="003B2AEC">
        <w:rPr>
          <w:color w:val="000000"/>
          <w:shd w:val="clear" w:color="auto" w:fill="FFFFFF"/>
        </w:rPr>
        <w:t xml:space="preserve">can be helpful to determine if data is missing at random (MAR) or missing not at random (MNAR). The MSnbase vignette describes different imputation methods used for different types of missing data </w:t>
      </w:r>
      <w:r w:rsidR="003B2AEC">
        <w:rPr>
          <w:color w:val="000000"/>
          <w:shd w:val="clear" w:color="auto" w:fill="FFFFFF"/>
        </w:rPr>
        <w:fldChar w:fldCharType="begin"/>
      </w:r>
      <w:r w:rsidR="003B2AEC">
        <w:rPr>
          <w:color w:val="000000"/>
          <w:shd w:val="clear" w:color="auto" w:fill="FFFFFF"/>
        </w:rPr>
        <w:instrText xml:space="preserve"> ADDIN EN.CITE &lt;EndNote&gt;&lt;Cite&gt;&lt;Author&gt;Gatto&lt;/Author&gt;&lt;Year&gt;2012&lt;/Year&gt;&lt;RecNum&gt;183&lt;/RecNum&gt;&lt;DisplayText&gt;[10]&lt;/DisplayText&gt;&lt;record&gt;&lt;rec-number&gt;183&lt;/rec-number&gt;&lt;foreign-keys&gt;&lt;key app="EN" db-id="z0s0zd5r90zxp6ewrstxfxtdrxxavtda2e9f" timestamp="1583863323"&gt;183&lt;/key&gt;&lt;/foreign-keys&gt;&lt;ref-type name="Journal Article"&gt;17&lt;/ref-type&gt;&lt;contributors&gt;&lt;authors&gt;&lt;author&gt;Gatto, L.&lt;/author&gt;&lt;author&gt;Lilley, K. S.&lt;/author&gt;&lt;/authors&gt;&lt;/contributors&gt;&lt;auth-address&gt;Univ Cambridge, Cambridge Ctr Prote, Cambridge Syst Biol Ctr, Dept Biochem, Cambridge CB2 1QR, England&lt;/auth-address&gt;&lt;titles&gt;&lt;title&gt;MSnbase-an R/Bioconductor package for isobaric tagged mass spectrometry data visualization, processing and quantitation&lt;/title&gt;&lt;secondary-title&gt;Bioinformatics&lt;/secondary-title&gt;&lt;alt-title&gt;Bioinformatics&lt;/alt-title&gt;&lt;/titles&gt;&lt;periodical&gt;&lt;full-title&gt;Bioinformatics&lt;/full-title&gt;&lt;/periodical&gt;&lt;alt-periodical&gt;&lt;full-title&gt;Bioinformatics&lt;/full-title&gt;&lt;/alt-periodical&gt;&lt;pages&gt;288-289&lt;/pages&gt;&lt;volume&gt;28&lt;/volume&gt;&lt;number&gt;2&lt;/number&gt;&lt;dates&gt;&lt;year&gt;2012&lt;/year&gt;&lt;pub-dates&gt;&lt;date&gt;Jan 15&lt;/date&gt;&lt;/pub-dates&gt;&lt;/dates&gt;&lt;isbn&gt;1367-4803&lt;/isbn&gt;&lt;accession-num&gt;WOS:000299414200022&lt;/accession-num&gt;&lt;urls&gt;&lt;related-urls&gt;&lt;url&gt;&amp;lt;Go to ISI&amp;gt;://WOS:000299414200022&lt;/url&gt;&lt;/related-urls&gt;&lt;/urls&gt;&lt;electronic-resource-num&gt;10.1093/bioinformatics/btr645&lt;/electronic-resource-num&gt;&lt;language&gt;English&lt;/language&gt;&lt;/record&gt;&lt;/Cite&gt;&lt;/EndNote&gt;</w:instrText>
      </w:r>
      <w:r w:rsidR="003B2AEC">
        <w:rPr>
          <w:color w:val="000000"/>
          <w:shd w:val="clear" w:color="auto" w:fill="FFFFFF"/>
        </w:rPr>
        <w:fldChar w:fldCharType="separate"/>
      </w:r>
      <w:r w:rsidR="003B2AEC">
        <w:rPr>
          <w:noProof/>
          <w:color w:val="000000"/>
          <w:shd w:val="clear" w:color="auto" w:fill="FFFFFF"/>
        </w:rPr>
        <w:t>[10]</w:t>
      </w:r>
      <w:r w:rsidR="003B2AEC">
        <w:rPr>
          <w:color w:val="000000"/>
          <w:shd w:val="clear" w:color="auto" w:fill="FFFFFF"/>
        </w:rPr>
        <w:fldChar w:fldCharType="end"/>
      </w:r>
      <w:r w:rsidR="003B2AEC">
        <w:rPr>
          <w:color w:val="000000"/>
          <w:shd w:val="clear" w:color="auto" w:fill="FFFFFF"/>
        </w:rPr>
        <w:t>.</w:t>
      </w:r>
    </w:p>
    <w:p w14:paraId="22AB27A1" w14:textId="23194EE5" w:rsidR="00A11C15" w:rsidRDefault="00A11C15" w:rsidP="00A11C15">
      <w:pPr>
        <w:pStyle w:val="TAMainText"/>
        <w:numPr>
          <w:ilvl w:val="1"/>
          <w:numId w:val="12"/>
        </w:numPr>
        <w:spacing w:after="240"/>
        <w:jc w:val="left"/>
        <w:rPr>
          <w:b/>
        </w:rPr>
      </w:pPr>
      <w:r w:rsidRPr="00987683">
        <w:rPr>
          <w:b/>
        </w:rPr>
        <w:t>Normalization Methods</w:t>
      </w:r>
    </w:p>
    <w:p w14:paraId="4965CC11" w14:textId="24D50A5A" w:rsidR="00A11C15" w:rsidRDefault="00A11C15" w:rsidP="00732494">
      <w:pPr>
        <w:pStyle w:val="TAMainText"/>
        <w:spacing w:after="240"/>
        <w:ind w:firstLine="0"/>
        <w:jc w:val="left"/>
      </w:pPr>
      <w:r>
        <w:t>The current implementation of proteiNorm includes several popular normalization methods, including l</w:t>
      </w:r>
      <w:r w:rsidRPr="00A11C15">
        <w:t xml:space="preserve">og2 </w:t>
      </w:r>
      <w:r>
        <w:t>normalization</w:t>
      </w:r>
      <w:r w:rsidR="005A4E38">
        <w:t xml:space="preserve"> (Log2)</w:t>
      </w:r>
      <w:r>
        <w:t>, median normalization</w:t>
      </w:r>
      <w:r w:rsidR="005A4E38">
        <w:t xml:space="preserve"> (Median)</w:t>
      </w:r>
      <w:r>
        <w:t>, mean normalization</w:t>
      </w:r>
      <w:r w:rsidR="005A4E38">
        <w:t xml:space="preserve"> (Mean)</w:t>
      </w:r>
      <w:r>
        <w:t xml:space="preserve">, </w:t>
      </w:r>
      <w:r w:rsidRPr="00A11C15">
        <w:t>variance stabilizing normalization</w:t>
      </w:r>
      <w:r>
        <w:t xml:space="preserve"> (VSN)</w:t>
      </w:r>
      <w:r w:rsidR="00DB45A3">
        <w:t xml:space="preserve"> </w:t>
      </w:r>
      <w:r w:rsidR="00DB45A3">
        <w:fldChar w:fldCharType="begin"/>
      </w:r>
      <w:r w:rsidR="003B2AEC">
        <w:instrText xml:space="preserve"> ADDIN EN.CITE &lt;EndNote&gt;&lt;Cite&gt;&lt;Author&gt;Huber&lt;/Author&gt;&lt;Year&gt;2002&lt;/Year&gt;&lt;RecNum&gt;146&lt;/RecNum&gt;&lt;DisplayText&gt;[11]&lt;/DisplayText&gt;&lt;record&gt;&lt;rec-number&gt;146&lt;/rec-number&gt;&lt;foreign-keys&gt;&lt;key app="EN" db-id="z0s0zd5r90zxp6ewrstxfxtdrxxavtda2e9f" timestamp="1578423151"&gt;146&lt;/key&gt;&lt;/foreign-keys&gt;&lt;ref-type name="Journal Article"&gt;17&lt;/ref-type&gt;&lt;contributors&gt;&lt;authors&gt;&lt;author&gt;Huber, W.&lt;/author&gt;&lt;author&gt;von Heydebreck, A.&lt;/author&gt;&lt;author&gt;Sultmann, H.&lt;/author&gt;&lt;author&gt;Poustka, A.&lt;/author&gt;&lt;author&gt;Vingron, M.&lt;/author&gt;&lt;/authors&gt;&lt;/contributors&gt;&lt;auth-address&gt;Department of Molecular Genome Analysis, German Cancer Research Center, INF 280, Heidelberg, 69120, Germany. w.huber@dkfz.de&lt;/auth-address&gt;&lt;titles&gt;&lt;title&gt;Variance stabilization applied to microarray data calibration and to the quantification of differential expression&lt;/title&gt;&lt;secondary-title&gt;Bioinformatics&lt;/secondary-title&gt;&lt;/titles&gt;&lt;periodical&gt;&lt;full-title&gt;Bioinformatics&lt;/full-title&gt;&lt;/periodical&gt;&lt;pages&gt;S96-104&lt;/pages&gt;&lt;volume&gt;18 Suppl 1&lt;/volume&gt;&lt;edition&gt;2002/08/10&lt;/edition&gt;&lt;keywords&gt;&lt;keyword&gt;Algorithms&lt;/keyword&gt;&lt;keyword&gt;Analysis of Variance&lt;/keyword&gt;&lt;keyword&gt;Calibration/standards&lt;/keyword&gt;&lt;keyword&gt;Data Interpretation, Statistical&lt;/keyword&gt;&lt;keyword&gt;Gene Expression Profiling/*instrumentation/*methods/standards&lt;/keyword&gt;&lt;keyword&gt;Likelihood Functions&lt;/keyword&gt;&lt;keyword&gt;*Models, Genetic&lt;/keyword&gt;&lt;keyword&gt;*Models, Statistical&lt;/keyword&gt;&lt;keyword&gt;Oligonucleotide Array Sequence Analysis/*instrumentation/*methods/standards&lt;/keyword&gt;&lt;keyword&gt;Reference Standards&lt;/keyword&gt;&lt;keyword&gt;Reproducibility of Results&lt;/keyword&gt;&lt;keyword&gt;Sensitivity and Specificity&lt;/keyword&gt;&lt;keyword&gt;Software&lt;/keyword&gt;&lt;/keywords&gt;&lt;dates&gt;&lt;year&gt;2002&lt;/year&gt;&lt;/dates&gt;&lt;isbn&gt;1367-4803 (Print)&amp;#xD;1367-4803 (Linking)&lt;/isbn&gt;&lt;accession-num&gt;12169536&lt;/accession-num&gt;&lt;urls&gt;&lt;related-urls&gt;&lt;url&gt;https://www.ncbi.nlm.nih.gov/pubmed/12169536&lt;/url&gt;&lt;/related-urls&gt;&lt;/urls&gt;&lt;electronic-resource-num&gt;10.1093/bioinformatics/18.suppl_1.s96&lt;/electronic-resource-num&gt;&lt;/record&gt;&lt;/Cite&gt;&lt;/EndNote&gt;</w:instrText>
      </w:r>
      <w:r w:rsidR="00DB45A3">
        <w:fldChar w:fldCharType="separate"/>
      </w:r>
      <w:r w:rsidR="003B2AEC">
        <w:rPr>
          <w:noProof/>
        </w:rPr>
        <w:t>[11]</w:t>
      </w:r>
      <w:r w:rsidR="00DB45A3">
        <w:fldChar w:fldCharType="end"/>
      </w:r>
      <w:r>
        <w:t>, quantile normalization</w:t>
      </w:r>
      <w:r w:rsidR="005A4E38">
        <w:t xml:space="preserve"> (Quantile)</w:t>
      </w:r>
      <w:r w:rsidR="00DB45A3">
        <w:t xml:space="preserve"> </w:t>
      </w:r>
      <w:r w:rsidR="00DB45A3">
        <w:fldChar w:fldCharType="begin"/>
      </w:r>
      <w:r w:rsidR="003B2AEC">
        <w:instrText xml:space="preserve"> ADDIN EN.CITE &lt;EndNote&gt;&lt;Cite&gt;&lt;Author&gt;Bolstad&lt;/Author&gt;&lt;Year&gt;2019&lt;/Year&gt;&lt;RecNum&gt;147&lt;/RecNum&gt;&lt;DisplayText&gt;[12]&lt;/DisplayText&gt;&lt;record&gt;&lt;rec-number&gt;147&lt;/rec-number&gt;&lt;foreign-keys&gt;&lt;key app="EN" db-id="z0s0zd5r90zxp6ewrstxfxtdrxxavtda2e9f" timestamp="1578423338"&gt;147&lt;/key&gt;&lt;/foreign-keys&gt;&lt;ref-type name="Journal Article"&gt;17&lt;/ref-type&gt;&lt;contributors&gt;&lt;authors&gt;&lt;author&gt;Ben Bolstad&lt;/author&gt;&lt;/authors&gt;&lt;/contributors&gt;&lt;titles&gt;&lt;title&gt;preprocessCore: A collection of pre-processing functions&lt;/title&gt;&lt;/titles&gt;&lt;dates&gt;&lt;year&gt;2019&lt;/year&gt;&lt;/dates&gt;&lt;urls&gt;&lt;related-urls&gt;&lt;url&gt;https://github.com/bmbolstad/preprocessCore&lt;/url&gt;&lt;/related-urls&gt;&lt;/urls&gt;&lt;/record&gt;&lt;/Cite&gt;&lt;/EndNote&gt;</w:instrText>
      </w:r>
      <w:r w:rsidR="00DB45A3">
        <w:fldChar w:fldCharType="separate"/>
      </w:r>
      <w:r w:rsidR="003B2AEC">
        <w:rPr>
          <w:noProof/>
        </w:rPr>
        <w:t>[12]</w:t>
      </w:r>
      <w:r w:rsidR="00DB45A3">
        <w:fldChar w:fldCharType="end"/>
      </w:r>
      <w:r>
        <w:t>, c</w:t>
      </w:r>
      <w:r w:rsidRPr="00A11C15">
        <w:t xml:space="preserve">yclic </w:t>
      </w:r>
      <w:r>
        <w:t>l</w:t>
      </w:r>
      <w:r w:rsidRPr="00A11C15">
        <w:t>oess</w:t>
      </w:r>
      <w:r>
        <w:t xml:space="preserve"> normalization</w:t>
      </w:r>
      <w:r w:rsidR="005A4E38">
        <w:t xml:space="preserve"> (Cyclic Loess)</w:t>
      </w:r>
      <w:r w:rsidR="00103397">
        <w:t xml:space="preserve"> </w:t>
      </w:r>
      <w:r w:rsidR="00103397">
        <w:fldChar w:fldCharType="begin">
          <w:fldData xml:space="preserve">PEVuZE5vdGU+PENpdGU+PEF1dGhvcj5SaXRjaGllPC9BdXRob3I+PFllYXI+MjAxNTwvWWVhcj48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=
</w:fldData>
        </w:fldChar>
      </w:r>
      <w:r w:rsidR="003B2AEC">
        <w:instrText xml:space="preserve"> ADDIN EN.CITE </w:instrText>
      </w:r>
      <w:r w:rsidR="003B2AEC">
        <w:fldChar w:fldCharType="begin">
          <w:fldData xml:space="preserve">PEVuZE5vdGU+PENpdGU+PEF1dGhvcj5SaXRjaGllPC9BdXRob3I+PFllYXI+MjAxNTwvWWVhcj48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=
</w:fldData>
        </w:fldChar>
      </w:r>
      <w:r w:rsidR="003B2AEC">
        <w:instrText xml:space="preserve"> ADDIN EN.CITE.DATA </w:instrText>
      </w:r>
      <w:r w:rsidR="003B2AEC">
        <w:fldChar w:fldCharType="end"/>
      </w:r>
      <w:r w:rsidR="00103397">
        <w:fldChar w:fldCharType="separate"/>
      </w:r>
      <w:r w:rsidR="003B2AEC">
        <w:rPr>
          <w:noProof/>
        </w:rPr>
        <w:t>[13]</w:t>
      </w:r>
      <w:r w:rsidR="00103397">
        <w:fldChar w:fldCharType="end"/>
      </w:r>
      <w:r>
        <w:t>, g</w:t>
      </w:r>
      <w:r w:rsidRPr="00A11C15">
        <w:t xml:space="preserve">lobal </w:t>
      </w:r>
      <w:r>
        <w:t xml:space="preserve">robust </w:t>
      </w:r>
      <w:r w:rsidRPr="00A11C15">
        <w:t>linear regression normalization</w:t>
      </w:r>
      <w:r w:rsidR="005A4E38">
        <w:t xml:space="preserve"> (RLR)</w:t>
      </w:r>
      <w:r w:rsidR="00103397">
        <w:t xml:space="preserve"> </w:t>
      </w:r>
      <w:r w:rsidR="00103397">
        <w:fldChar w:fldCharType="begin"/>
      </w:r>
      <w:r w:rsidR="00103397">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103397">
        <w:fldChar w:fldCharType="separate"/>
      </w:r>
      <w:r w:rsidR="00103397">
        <w:rPr>
          <w:noProof/>
        </w:rPr>
        <w:t>[1]</w:t>
      </w:r>
      <w:r w:rsidR="00103397">
        <w:fldChar w:fldCharType="end"/>
      </w:r>
      <w:r>
        <w:t xml:space="preserve">, and </w:t>
      </w:r>
      <w:r w:rsidRPr="00A11C15">
        <w:t>global</w:t>
      </w:r>
      <w:r>
        <w:t xml:space="preserve"> i</w:t>
      </w:r>
      <w:r w:rsidRPr="00A11C15">
        <w:t>ntensity</w:t>
      </w:r>
      <w:r>
        <w:t xml:space="preserve"> n</w:t>
      </w:r>
      <w:r w:rsidRPr="00A11C15">
        <w:t>ormalization</w:t>
      </w:r>
      <w:r w:rsidR="005A4E38">
        <w:t xml:space="preserve"> (</w:t>
      </w:r>
      <w:r w:rsidR="005A4E38" w:rsidRPr="005A4E38">
        <w:t>Global Intensity</w:t>
      </w:r>
      <w:r w:rsidR="005A4E38">
        <w:t>)</w:t>
      </w:r>
      <w:r w:rsidR="00103397">
        <w:t xml:space="preserve"> </w:t>
      </w:r>
      <w:r w:rsidR="00103397">
        <w:fldChar w:fldCharType="begin"/>
      </w:r>
      <w:r w:rsidR="00103397">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103397">
        <w:fldChar w:fldCharType="separate"/>
      </w:r>
      <w:r w:rsidR="00103397">
        <w:rPr>
          <w:noProof/>
        </w:rPr>
        <w:t>[1]</w:t>
      </w:r>
      <w:r w:rsidR="00103397">
        <w:fldChar w:fldCharType="end"/>
      </w:r>
      <w:r>
        <w:t xml:space="preserve">. The individual performance of each methods can be evaluated </w:t>
      </w:r>
      <w:r w:rsidR="004C3E30">
        <w:t>by</w:t>
      </w:r>
      <w:r>
        <w:t xml:space="preserve"> </w:t>
      </w:r>
      <w:r w:rsidR="004C3E30">
        <w:t>comparing</w:t>
      </w:r>
      <w:r>
        <w:t xml:space="preserve"> of the following </w:t>
      </w:r>
      <w:r w:rsidR="00795747" w:rsidRPr="00795747">
        <w:t>metrics</w:t>
      </w:r>
      <w:r>
        <w:t xml:space="preserve">: </w:t>
      </w:r>
      <w:r w:rsidR="00D07045">
        <w:t>T</w:t>
      </w:r>
      <w:r>
        <w:t xml:space="preserve">otal </w:t>
      </w:r>
      <w:r w:rsidR="00795747">
        <w:t>i</w:t>
      </w:r>
      <w:r>
        <w:t>ntensity</w:t>
      </w:r>
      <w:r w:rsidR="00CC11D5">
        <w:t xml:space="preserve"> (</w:t>
      </w:r>
      <w:r w:rsidR="00CC11D5">
        <w:fldChar w:fldCharType="begin"/>
      </w:r>
      <w:r w:rsidR="00CC11D5">
        <w:instrText xml:space="preserve"> REF _Ref31636611 \h </w:instrText>
      </w:r>
      <w:r w:rsidR="00732494">
        <w:instrText xml:space="preserve"> \* MERGEFORMAT </w:instrText>
      </w:r>
      <w:r w:rsidR="00CC11D5">
        <w:fldChar w:fldCharType="separate"/>
      </w:r>
      <w:r w:rsidR="00CC11D5">
        <w:t xml:space="preserve">Figure </w:t>
      </w:r>
      <w:r w:rsidR="00CC11D5">
        <w:rPr>
          <w:noProof/>
        </w:rPr>
        <w:t>2</w:t>
      </w:r>
      <w:r w:rsidR="00CC11D5">
        <w:fldChar w:fldCharType="end"/>
      </w:r>
      <w:r w:rsidR="00CC11D5">
        <w:t>A)</w:t>
      </w:r>
      <w:r>
        <w:t xml:space="preserve">, </w:t>
      </w:r>
      <w:r w:rsidR="00795747">
        <w:t>p</w:t>
      </w:r>
      <w:r w:rsidR="00D07045" w:rsidRPr="00D07045">
        <w:t xml:space="preserve">rincipal </w:t>
      </w:r>
      <w:r w:rsidR="00795747">
        <w:t>c</w:t>
      </w:r>
      <w:r w:rsidR="00D07045" w:rsidRPr="00D07045">
        <w:t xml:space="preserve">omponent </w:t>
      </w:r>
      <w:r w:rsidR="00795747">
        <w:t>a</w:t>
      </w:r>
      <w:r w:rsidR="00D07045" w:rsidRPr="00D07045">
        <w:t>nalysis</w:t>
      </w:r>
      <w:r w:rsidR="00D07045">
        <w:t xml:space="preserve"> (PCA</w:t>
      </w:r>
      <w:r w:rsidR="00CC11D5">
        <w:t xml:space="preserve">; </w:t>
      </w:r>
      <w:r w:rsidR="00CC11D5">
        <w:fldChar w:fldCharType="begin"/>
      </w:r>
      <w:r w:rsidR="00CC11D5">
        <w:instrText xml:space="preserve"> REF _Ref31636611 \h </w:instrText>
      </w:r>
      <w:r w:rsidR="00732494">
        <w:instrText xml:space="preserve"> \* MERGEFORMAT </w:instrText>
      </w:r>
      <w:r w:rsidR="00CC11D5">
        <w:fldChar w:fldCharType="separate"/>
      </w:r>
      <w:r w:rsidR="00CC11D5">
        <w:t xml:space="preserve">Figure </w:t>
      </w:r>
      <w:r w:rsidR="00CC11D5">
        <w:rPr>
          <w:noProof/>
        </w:rPr>
        <w:t>2</w:t>
      </w:r>
      <w:r w:rsidR="00CC11D5">
        <w:fldChar w:fldCharType="end"/>
      </w:r>
      <w:r w:rsidR="00CC11D5">
        <w:t>B</w:t>
      </w:r>
      <w:r w:rsidR="00D07045">
        <w:t xml:space="preserve">), </w:t>
      </w:r>
      <w:r w:rsidR="00CC11D5">
        <w:t>intragroup correlation (</w:t>
      </w:r>
      <w:r w:rsidR="00CC11D5">
        <w:fldChar w:fldCharType="begin"/>
      </w:r>
      <w:r w:rsidR="00CC11D5">
        <w:instrText xml:space="preserve"> REF _Ref31636611 \h </w:instrText>
      </w:r>
      <w:r w:rsidR="00732494">
        <w:instrText xml:space="preserve"> \* MERGEFORMAT </w:instrText>
      </w:r>
      <w:r w:rsidR="00CC11D5">
        <w:fldChar w:fldCharType="separate"/>
      </w:r>
      <w:r w:rsidR="00CC11D5">
        <w:t xml:space="preserve">Figure </w:t>
      </w:r>
      <w:r w:rsidR="00CC11D5">
        <w:rPr>
          <w:noProof/>
        </w:rPr>
        <w:t>2</w:t>
      </w:r>
      <w:r w:rsidR="00CC11D5">
        <w:fldChar w:fldCharType="end"/>
      </w:r>
      <w:r w:rsidR="00CC11D5">
        <w:t xml:space="preserve">C), correlation </w:t>
      </w:r>
      <w:proofErr w:type="spellStart"/>
      <w:r w:rsidR="00CC11D5">
        <w:t>heatmap</w:t>
      </w:r>
      <w:proofErr w:type="spellEnd"/>
      <w:r w:rsidR="00CC11D5">
        <w:t xml:space="preserve"> (</w:t>
      </w:r>
      <w:r w:rsidR="00CC11D5">
        <w:rPr>
          <w:color w:val="000000"/>
          <w:shd w:val="clear" w:color="auto" w:fill="FFFFFF"/>
        </w:rPr>
        <w:t>Pearson</w:t>
      </w:r>
      <w:r w:rsidR="00CC11D5">
        <w:t xml:space="preserve">; </w:t>
      </w:r>
      <w:r w:rsidR="00CC11D5">
        <w:fldChar w:fldCharType="begin"/>
      </w:r>
      <w:r w:rsidR="00CC11D5">
        <w:instrText xml:space="preserve"> REF _Ref31636611 \h </w:instrText>
      </w:r>
      <w:r w:rsidR="00732494">
        <w:instrText xml:space="preserve"> \* MERGEFORMAT </w:instrText>
      </w:r>
      <w:r w:rsidR="00CC11D5">
        <w:fldChar w:fldCharType="separate"/>
      </w:r>
      <w:r w:rsidR="00CC11D5">
        <w:t xml:space="preserve">Figure </w:t>
      </w:r>
      <w:r w:rsidR="00CC11D5">
        <w:rPr>
          <w:noProof/>
        </w:rPr>
        <w:t>2</w:t>
      </w:r>
      <w:r w:rsidR="00CC11D5">
        <w:fldChar w:fldCharType="end"/>
      </w:r>
      <w:r w:rsidR="00CC11D5">
        <w:t xml:space="preserve">D), </w:t>
      </w:r>
      <w:r w:rsidR="00795747">
        <w:t>p</w:t>
      </w:r>
      <w:r w:rsidRPr="00A11C15">
        <w:t xml:space="preserve">ooled intragroup </w:t>
      </w:r>
      <w:r w:rsidR="00795747">
        <w:t>c</w:t>
      </w:r>
      <w:r w:rsidRPr="00A11C15">
        <w:t xml:space="preserve">oefficient of </w:t>
      </w:r>
      <w:r w:rsidR="00795747">
        <w:t>v</w:t>
      </w:r>
      <w:r w:rsidRPr="00A11C15">
        <w:t>ariation (PCV</w:t>
      </w:r>
      <w:r w:rsidR="00CC11D5">
        <w:t xml:space="preserve">; </w:t>
      </w:r>
      <w:r w:rsidR="00CC11D5">
        <w:fldChar w:fldCharType="begin"/>
      </w:r>
      <w:r w:rsidR="00CC11D5">
        <w:instrText xml:space="preserve"> REF _Ref31636611 \h </w:instrText>
      </w:r>
      <w:r w:rsidR="00732494">
        <w:instrText xml:space="preserve"> \* MERGEFORMAT </w:instrText>
      </w:r>
      <w:r w:rsidR="00CC11D5">
        <w:fldChar w:fldCharType="separate"/>
      </w:r>
      <w:r w:rsidR="00CC11D5">
        <w:t xml:space="preserve">Figure </w:t>
      </w:r>
      <w:r w:rsidR="00CC11D5">
        <w:rPr>
          <w:noProof/>
        </w:rPr>
        <w:t>2</w:t>
      </w:r>
      <w:r w:rsidR="00CC11D5">
        <w:fldChar w:fldCharType="end"/>
      </w:r>
      <w:r w:rsidR="00CC11D5">
        <w:t>E</w:t>
      </w:r>
      <w:r w:rsidRPr="00A11C15">
        <w:t xml:space="preserve">), </w:t>
      </w:r>
      <w:r w:rsidR="00CC11D5">
        <w:t>p</w:t>
      </w:r>
      <w:r w:rsidR="00CC11D5" w:rsidRPr="00A11C15">
        <w:t xml:space="preserve">ooled intragroup </w:t>
      </w:r>
      <w:r w:rsidR="00CC11D5">
        <w:t>e</w:t>
      </w:r>
      <w:r w:rsidR="00CC11D5" w:rsidRPr="00A11C15">
        <w:t xml:space="preserve">stimate of </w:t>
      </w:r>
      <w:r w:rsidR="00CC11D5">
        <w:t>v</w:t>
      </w:r>
      <w:r w:rsidR="00CC11D5" w:rsidRPr="00A11C15">
        <w:t>ariance (PEV</w:t>
      </w:r>
      <w:r w:rsidR="00CC11D5">
        <w:t xml:space="preserve">; </w:t>
      </w:r>
      <w:r w:rsidR="00CC11D5">
        <w:fldChar w:fldCharType="begin"/>
      </w:r>
      <w:r w:rsidR="00CC11D5">
        <w:instrText xml:space="preserve"> REF _Ref31636611 \h </w:instrText>
      </w:r>
      <w:r w:rsidR="00732494">
        <w:instrText xml:space="preserve"> \* MERGEFORMAT </w:instrText>
      </w:r>
      <w:r w:rsidR="00CC11D5">
        <w:fldChar w:fldCharType="separate"/>
      </w:r>
      <w:r w:rsidR="00CC11D5">
        <w:t xml:space="preserve">Figure </w:t>
      </w:r>
      <w:r w:rsidR="00CC11D5">
        <w:rPr>
          <w:noProof/>
        </w:rPr>
        <w:t>2</w:t>
      </w:r>
      <w:r w:rsidR="00CC11D5">
        <w:fldChar w:fldCharType="end"/>
      </w:r>
      <w:r w:rsidR="00CC11D5">
        <w:t>F</w:t>
      </w:r>
      <w:r w:rsidR="00CC11D5" w:rsidRPr="00A11C15">
        <w:t>)</w:t>
      </w:r>
      <w:r w:rsidR="00CC11D5">
        <w:t xml:space="preserve">, </w:t>
      </w:r>
      <w:r w:rsidR="00795747">
        <w:t>p</w:t>
      </w:r>
      <w:r w:rsidRPr="00A11C15">
        <w:t xml:space="preserve">ooled intragroup </w:t>
      </w:r>
      <w:r w:rsidR="00795747">
        <w:t>m</w:t>
      </w:r>
      <w:r w:rsidRPr="00A11C15">
        <w:t xml:space="preserve">edian </w:t>
      </w:r>
      <w:r w:rsidR="00795747">
        <w:t>a</w:t>
      </w:r>
      <w:r w:rsidRPr="00A11C15">
        <w:t xml:space="preserve">bsolute </w:t>
      </w:r>
      <w:r w:rsidR="00795747">
        <w:t>d</w:t>
      </w:r>
      <w:r w:rsidRPr="00A11C15">
        <w:t>eviation (PMAD</w:t>
      </w:r>
      <w:r w:rsidR="00CC11D5">
        <w:t xml:space="preserve">; </w:t>
      </w:r>
      <w:r w:rsidR="00CC11D5">
        <w:fldChar w:fldCharType="begin"/>
      </w:r>
      <w:r w:rsidR="00CC11D5">
        <w:instrText xml:space="preserve"> REF _Ref31636611 \h </w:instrText>
      </w:r>
      <w:r w:rsidR="00732494">
        <w:instrText xml:space="preserve"> \* MERGEFORMAT </w:instrText>
      </w:r>
      <w:r w:rsidR="00CC11D5">
        <w:fldChar w:fldCharType="separate"/>
      </w:r>
      <w:r w:rsidR="00CC11D5">
        <w:t xml:space="preserve">Figure </w:t>
      </w:r>
      <w:r w:rsidR="00CC11D5">
        <w:rPr>
          <w:noProof/>
        </w:rPr>
        <w:t>2</w:t>
      </w:r>
      <w:r w:rsidR="00CC11D5">
        <w:fldChar w:fldCharType="end"/>
      </w:r>
      <w:r w:rsidR="00CC11D5">
        <w:t>G</w:t>
      </w:r>
      <w:r w:rsidRPr="00A11C15">
        <w:t xml:space="preserve">), </w:t>
      </w:r>
      <w:r>
        <w:t>and log2-ratio distributions</w:t>
      </w:r>
      <w:r w:rsidR="00CC11D5">
        <w:t xml:space="preserve"> (</w:t>
      </w:r>
      <w:r w:rsidR="00CC11D5">
        <w:fldChar w:fldCharType="begin"/>
      </w:r>
      <w:r w:rsidR="00CC11D5">
        <w:instrText xml:space="preserve"> REF _Ref31636611 \h </w:instrText>
      </w:r>
      <w:r w:rsidR="00732494">
        <w:instrText xml:space="preserve"> \* MERGEFORMAT </w:instrText>
      </w:r>
      <w:r w:rsidR="00CC11D5">
        <w:fldChar w:fldCharType="separate"/>
      </w:r>
      <w:r w:rsidR="00CC11D5">
        <w:t xml:space="preserve">Figure </w:t>
      </w:r>
      <w:r w:rsidR="00CC11D5">
        <w:rPr>
          <w:noProof/>
        </w:rPr>
        <w:t>2</w:t>
      </w:r>
      <w:r w:rsidR="00CC11D5">
        <w:fldChar w:fldCharType="end"/>
      </w:r>
      <w:r w:rsidR="00CC11D5">
        <w:t>H)</w:t>
      </w:r>
      <w:r>
        <w:t xml:space="preserve">. </w:t>
      </w:r>
    </w:p>
    <w:p w14:paraId="349DF23E" w14:textId="1B999516" w:rsidR="00324420" w:rsidRDefault="00324420" w:rsidP="00A11C15">
      <w:pPr>
        <w:pStyle w:val="TAMainText"/>
        <w:spacing w:after="240"/>
        <w:ind w:firstLine="0"/>
        <w:jc w:val="left"/>
      </w:pPr>
    </w:p>
    <w:p w14:paraId="7D69448C" w14:textId="77777777" w:rsidR="00324420" w:rsidRDefault="00532F8A" w:rsidP="00324420">
      <w:pPr>
        <w:pStyle w:val="TAMainText"/>
        <w:keepNext/>
        <w:spacing w:after="240"/>
        <w:ind w:firstLine="0"/>
        <w:jc w:val="left"/>
      </w:pPr>
      <w:r>
        <w:lastRenderedPageBreak/>
        <w:pict w14:anchorId="62C9AD55">
          <v:shape id="_x0000_i1026" type="#_x0000_t75" style="width:467.25pt;height:600pt">
            <v:imagedata r:id="rId13" o:title="figure"/>
          </v:shape>
        </w:pict>
      </w:r>
    </w:p>
    <w:p w14:paraId="373B31AD" w14:textId="5158EB56" w:rsidR="00324420" w:rsidRPr="00324420" w:rsidRDefault="00324420" w:rsidP="00B44730">
      <w:pPr>
        <w:pStyle w:val="VAFigureCaption"/>
      </w:pPr>
      <w:bookmarkStart w:id="11" w:name="_Ref34132756"/>
      <w:bookmarkStart w:id="12" w:name="_Ref34737525"/>
      <w:r>
        <w:lastRenderedPageBreak/>
        <w:t xml:space="preserve">Figure </w:t>
      </w:r>
      <w:r w:rsidR="00A41310">
        <w:rPr>
          <w:noProof/>
        </w:rPr>
        <w:fldChar w:fldCharType="begin"/>
      </w:r>
      <w:r w:rsidR="00A41310">
        <w:rPr>
          <w:noProof/>
        </w:rPr>
        <w:instrText xml:space="preserve"> SEQ Figure \* ARABIC </w:instrText>
      </w:r>
      <w:r w:rsidR="00A41310">
        <w:rPr>
          <w:noProof/>
        </w:rPr>
        <w:fldChar w:fldCharType="separate"/>
      </w:r>
      <w:r>
        <w:rPr>
          <w:noProof/>
        </w:rPr>
        <w:t>2</w:t>
      </w:r>
      <w:r w:rsidR="00A41310">
        <w:rPr>
          <w:noProof/>
        </w:rPr>
        <w:fldChar w:fldCharType="end"/>
      </w:r>
      <w:bookmarkEnd w:id="11"/>
      <w:r>
        <w:t xml:space="preserve"> </w:t>
      </w:r>
      <w:bookmarkEnd w:id="12"/>
      <w:r w:rsidR="00FB415E">
        <w:t xml:space="preserve">Evaluation of normalization and missing values. (A) Sum of normalized intensities using cyclic loess normalization by sample. (B) Principle component analysis plot based on data normalized by cyclic loess normalization. (C) Pair-wise sample correlations within a group for different normalization methods. (C) Correlation heatmap (all pair-wise samples). (E) Pooled </w:t>
      </w:r>
      <w:r w:rsidR="00FB415E" w:rsidRPr="00A11C15">
        <w:t xml:space="preserve">intragroup </w:t>
      </w:r>
      <w:r w:rsidR="00FB415E">
        <w:t xml:space="preserve">coefficient of variance comparing different normalization methods. (F) Pooled </w:t>
      </w:r>
      <w:r w:rsidR="00FB415E" w:rsidRPr="00FB415E">
        <w:t>intragroup estimate of variance</w:t>
      </w:r>
      <w:r w:rsidR="00FB415E">
        <w:t xml:space="preserve"> comparing different normalization methods.</w:t>
      </w:r>
      <w:r w:rsidR="00FB415E" w:rsidRPr="00FB415E">
        <w:t xml:space="preserve"> </w:t>
      </w:r>
      <w:r w:rsidR="00FB415E">
        <w:t xml:space="preserve">(G) Pooled </w:t>
      </w:r>
      <w:r w:rsidR="00FB415E" w:rsidRPr="00FB415E">
        <w:t>intragroup median absolute deviation</w:t>
      </w:r>
      <w:r w:rsidR="00FB415E">
        <w:t xml:space="preserve"> comparing different normalization methods.</w:t>
      </w:r>
      <w:r w:rsidR="00B23FC5">
        <w:t xml:space="preserve"> (H) Distribution of log2-ratios for different normalization methods. (I) Sample-clustered heatmap of missing data. </w:t>
      </w:r>
    </w:p>
    <w:p w14:paraId="0ECF3999" w14:textId="52B1734C" w:rsidR="00A11C15" w:rsidRDefault="005665C4" w:rsidP="00A11C15">
      <w:pPr>
        <w:pStyle w:val="TAMainText"/>
        <w:numPr>
          <w:ilvl w:val="1"/>
          <w:numId w:val="12"/>
        </w:numPr>
        <w:spacing w:after="240"/>
        <w:jc w:val="left"/>
        <w:rPr>
          <w:b/>
        </w:rPr>
      </w:pPr>
      <w:r w:rsidRPr="00987683">
        <w:rPr>
          <w:b/>
        </w:rPr>
        <w:t>Differential Analysis</w:t>
      </w:r>
    </w:p>
    <w:p w14:paraId="483F3BA6" w14:textId="16EE9EC1" w:rsidR="00A11C15" w:rsidRDefault="00FD78B7" w:rsidP="00A11C15">
      <w:pPr>
        <w:pStyle w:val="TAMainText"/>
        <w:spacing w:after="240"/>
        <w:ind w:firstLine="0"/>
        <w:jc w:val="left"/>
      </w:pPr>
      <w:r>
        <w:t xml:space="preserve">For the comparison of </w:t>
      </w:r>
      <w:r w:rsidRPr="00A11C15">
        <w:t>different differential abundance and expression methods</w:t>
      </w:r>
      <w:r>
        <w:t xml:space="preserve"> proteiNorm employs the R package </w:t>
      </w:r>
      <w:r w:rsidR="00A11C15">
        <w:t>DAtest</w:t>
      </w:r>
      <w:r w:rsidR="00103397">
        <w:t xml:space="preserve"> </w:t>
      </w:r>
      <w:r w:rsidR="00103397">
        <w:fldChar w:fldCharType="begin"/>
      </w:r>
      <w:r w:rsidR="006833CF">
        <w:instrText xml:space="preserve"> ADDIN EN.CITE &lt;EndNote&gt;&lt;Cite&gt;&lt;Author&gt;Russel&lt;/Author&gt;&lt;Year&gt;2018&lt;/Year&gt;&lt;RecNum&gt;150&lt;/RecNum&gt;&lt;DisplayText&gt;[7]&lt;/DisplayText&gt;&lt;record&gt;&lt;rec-number&gt;150&lt;/rec-number&gt;&lt;foreign-keys&gt;&lt;key app="EN" db-id="z0s0zd5r90zxp6ewrstxfxtdrxxavtda2e9f" timestamp="1578423720"&gt;150&lt;/key&gt;&lt;/foreign-keys&gt;&lt;ref-type name="Journal Article"&gt;17&lt;/ref-type&gt;&lt;contributors&gt;&lt;authors&gt;&lt;author&gt;Russel, Jakob&lt;/author&gt;&lt;author&gt;Thorsen, Jonathan&lt;/author&gt;&lt;author&gt;Brejnrod, Asker D.&lt;/author&gt;&lt;author&gt;Bisgaard, Hans&lt;/author&gt;&lt;author&gt;Sørensen, Søren J.&lt;/author&gt;&lt;author&gt;Burmølle, Mette&lt;/author&gt;&lt;/authors&gt;&lt;/contributors&gt;&lt;titles&gt;&lt;title&gt;DAtest: a framework for choosing differential abundance or expression method&lt;/title&gt;&lt;secondary-title&gt;bioRxiv&lt;/secondary-title&gt;&lt;/titles&gt;&lt;periodical&gt;&lt;full-title&gt;bioRxiv&lt;/full-title&gt;&lt;/periodical&gt;&lt;pages&gt;241802&lt;/pages&gt;&lt;dates&gt;&lt;year&gt;2018&lt;/year&gt;&lt;/dates&gt;&lt;urls&gt;&lt;related-urls&gt;&lt;url&gt;https://www.biorxiv.org/content/biorxiv/early/2018/01/02/241802.full.pdf&lt;/url&gt;&lt;/related-urls&gt;&lt;/urls&gt;&lt;electronic-resource-num&gt;10.1101/241802&lt;/electronic-resource-num&gt;&lt;/record&gt;&lt;/Cite&gt;&lt;/EndNote&gt;</w:instrText>
      </w:r>
      <w:r w:rsidR="00103397">
        <w:fldChar w:fldCharType="separate"/>
      </w:r>
      <w:r w:rsidR="006833CF">
        <w:rPr>
          <w:noProof/>
        </w:rPr>
        <w:t>[7]</w:t>
      </w:r>
      <w:r w:rsidR="00103397">
        <w:fldChar w:fldCharType="end"/>
      </w:r>
      <w:r>
        <w:t>.</w:t>
      </w:r>
      <w:r w:rsidR="00A11C15">
        <w:t xml:space="preserve"> As the DAtest package requires complete data (no missing values), the user can select </w:t>
      </w:r>
      <w:r>
        <w:t xml:space="preserve">an </w:t>
      </w:r>
      <w:r w:rsidR="00A11C15">
        <w:t>appropriate method for normalization and imputation</w:t>
      </w:r>
      <w:r w:rsidR="00A11C15" w:rsidRPr="00A11C15">
        <w:t xml:space="preserve"> </w:t>
      </w:r>
      <w:r w:rsidR="00A11C15">
        <w:t>for the differential analysis</w:t>
      </w:r>
      <w:r>
        <w:t xml:space="preserve">. This choice should be guided by </w:t>
      </w:r>
      <w:r w:rsidR="00A11C15">
        <w:t xml:space="preserve">the comparison of the normalization methods and </w:t>
      </w:r>
      <w:r w:rsidR="00E96CDA">
        <w:t>the</w:t>
      </w:r>
      <w:r w:rsidR="00A11C15">
        <w:t xml:space="preserve"> heatmap visualizing patterns of missing values (</w:t>
      </w:r>
      <w:r w:rsidR="00E96CDA">
        <w:fldChar w:fldCharType="begin"/>
      </w:r>
      <w:r w:rsidR="00E96CDA">
        <w:instrText xml:space="preserve"> REF _Ref34132756 \h </w:instrText>
      </w:r>
      <w:r w:rsidR="00E96CDA">
        <w:fldChar w:fldCharType="separate"/>
      </w:r>
      <w:r w:rsidR="00E96CDA">
        <w:t xml:space="preserve">Figure </w:t>
      </w:r>
      <w:r w:rsidR="00E96CDA">
        <w:rPr>
          <w:noProof/>
        </w:rPr>
        <w:t>2</w:t>
      </w:r>
      <w:r w:rsidR="00E96CDA">
        <w:fldChar w:fldCharType="end"/>
      </w:r>
      <w:r w:rsidR="00A11C15">
        <w:t xml:space="preserve">). The current implementation of proteiNorm provides the following imputation methods: </w:t>
      </w:r>
      <w:r w:rsidR="00A11C15" w:rsidRPr="00A11C15">
        <w:t>k-nearest neighbors (KNN)</w:t>
      </w:r>
      <w:r w:rsidR="00103397">
        <w:t xml:space="preserve"> </w:t>
      </w:r>
      <w:r w:rsidR="00266549">
        <w:fldChar w:fldCharType="begin"/>
      </w:r>
      <w:r w:rsidR="003B2AEC">
        <w:instrText xml:space="preserve"> ADDIN EN.CITE &lt;EndNote&gt;&lt;Cite&gt;&lt;Author&gt;Trevor Hastie&lt;/Author&gt;&lt;Year&gt;2019&lt;/Year&gt;&lt;RecNum&gt;177&lt;/RecNum&gt;&lt;DisplayText&gt;[14]&lt;/DisplayText&gt;&lt;record&gt;&lt;rec-number&gt;177&lt;/rec-number&gt;&lt;foreign-keys&gt;&lt;key app="EN" db-id="z0s0zd5r90zxp6ewrstxfxtdrxxavtda2e9f" timestamp="1578424079"&gt;177&lt;/key&gt;&lt;/foreign-keys&gt;&lt;ref-type name="Journal Article"&gt;17&lt;/ref-type&gt;&lt;contributors&gt;&lt;authors&gt;&lt;author&gt;Trevor Hastie, Robert Tibshirani, Balasubramanian Narasimhan and Gilbert Chu &lt;/author&gt;&lt;/authors&gt;&lt;/contributors&gt;&lt;titles&gt;&lt;title&gt;impute: impute: Imputation for microarray data&lt;/title&gt;&lt;/titles&gt;&lt;dates&gt;&lt;year&gt;2019&lt;/year&gt;&lt;/dates&gt;&lt;urls&gt;&lt;/urls&gt;&lt;/record&gt;&lt;/Cite&gt;&lt;/EndNote&gt;</w:instrText>
      </w:r>
      <w:r w:rsidR="00266549">
        <w:fldChar w:fldCharType="separate"/>
      </w:r>
      <w:r w:rsidR="003B2AEC">
        <w:rPr>
          <w:noProof/>
        </w:rPr>
        <w:t>[14]</w:t>
      </w:r>
      <w:r w:rsidR="00266549">
        <w:fldChar w:fldCharType="end"/>
      </w:r>
      <w:r w:rsidR="00A11C15">
        <w:t xml:space="preserve">, </w:t>
      </w:r>
      <w:r w:rsidR="00A11C15" w:rsidRPr="00A11C15">
        <w:t xml:space="preserve">Quantile Regression Imputation of Left-Censored </w:t>
      </w:r>
      <w:r w:rsidR="00A11C15">
        <w:t>(</w:t>
      </w:r>
      <w:r w:rsidR="00A11C15" w:rsidRPr="00A11C15">
        <w:t>QRILC</w:t>
      </w:r>
      <w:r w:rsidR="00A11C15">
        <w:t>)</w:t>
      </w:r>
      <w:r w:rsidR="00266549">
        <w:t xml:space="preserve"> </w:t>
      </w:r>
      <w:r w:rsidR="00266549">
        <w:fldChar w:fldCharType="begin"/>
      </w:r>
      <w:r w:rsidR="003B2AEC">
        <w:instrText xml:space="preserve"> ADDIN EN.CITE &lt;EndNote&gt;&lt;Cite&gt;&lt;Author&gt;Lazar&lt;/Author&gt;&lt;Year&gt;2015&lt;/Year&gt;&lt;RecNum&gt;178&lt;/RecNum&gt;&lt;DisplayText&gt;[15]&lt;/DisplayText&gt;&lt;record&gt;&lt;rec-number&gt;178&lt;/rec-number&gt;&lt;foreign-keys&gt;&lt;key app="EN" db-id="z0s0zd5r90zxp6ewrstxfxtdrxxavtda2e9f" timestamp="1578424191"&gt;178&lt;/key&gt;&lt;/foreign-keys&gt;&lt;ref-type name="Journal Article"&gt;17&lt;/ref-type&gt;&lt;contributors&gt;&lt;authors&gt;&lt;author&gt;Cosmin Lazar &lt;/author&gt;&lt;/authors&gt;&lt;/contributors&gt;&lt;titles&gt;&lt;title&gt;imputeLCMD: A collection of methods for left-censored missing data imputation&lt;/title&gt;&lt;/titles&gt;&lt;dates&gt;&lt;year&gt;2015&lt;/year&gt;&lt;/dates&gt;&lt;urls&gt;&lt;related-urls&gt;&lt;url&gt;https://CRAN.R-project.org/package=imputeLCMD&lt;/url&gt;&lt;/related-urls&gt;&lt;/urls&gt;&lt;/record&gt;&lt;/Cite&gt;&lt;/EndNote&gt;</w:instrText>
      </w:r>
      <w:r w:rsidR="00266549">
        <w:fldChar w:fldCharType="separate"/>
      </w:r>
      <w:r w:rsidR="003B2AEC">
        <w:rPr>
          <w:noProof/>
        </w:rPr>
        <w:t>[15]</w:t>
      </w:r>
      <w:r w:rsidR="00266549">
        <w:fldChar w:fldCharType="end"/>
      </w:r>
      <w:r w:rsidR="00A11C15">
        <w:t xml:space="preserve">, </w:t>
      </w:r>
      <w:r w:rsidR="00A11C15" w:rsidRPr="00A11C15">
        <w:t xml:space="preserve">deterministic minimal value </w:t>
      </w:r>
      <w:r w:rsidR="00A11C15">
        <w:t>i</w:t>
      </w:r>
      <w:r w:rsidR="00A11C15" w:rsidRPr="00A11C15">
        <w:t>mputation</w:t>
      </w:r>
      <w:r w:rsidR="00A11C15">
        <w:t xml:space="preserve"> (MinDet)</w:t>
      </w:r>
      <w:r w:rsidR="00266549">
        <w:t xml:space="preserve"> </w:t>
      </w:r>
      <w:r w:rsidR="00266549">
        <w:fldChar w:fldCharType="begin"/>
      </w:r>
      <w:r w:rsidR="003B2AEC">
        <w:instrText xml:space="preserve"> ADDIN EN.CITE &lt;EndNote&gt;&lt;Cite&gt;&lt;Author&gt;Lazar&lt;/Author&gt;&lt;Year&gt;2015&lt;/Year&gt;&lt;RecNum&gt;178&lt;/RecNum&gt;&lt;DisplayText&gt;[15]&lt;/DisplayText&gt;&lt;record&gt;&lt;rec-number&gt;178&lt;/rec-number&gt;&lt;foreign-keys&gt;&lt;key app="EN" db-id="z0s0zd5r90zxp6ewrstxfxtdrxxavtda2e9f" timestamp="1578424191"&gt;178&lt;/key&gt;&lt;/foreign-keys&gt;&lt;ref-type name="Journal Article"&gt;17&lt;/ref-type&gt;&lt;contributors&gt;&lt;authors&gt;&lt;author&gt;Cosmin Lazar &lt;/author&gt;&lt;/authors&gt;&lt;/contributors&gt;&lt;titles&gt;&lt;title&gt;imputeLCMD: A collection of methods for left-censored missing data imputation&lt;/title&gt;&lt;/titles&gt;&lt;dates&gt;&lt;year&gt;2015&lt;/year&gt;&lt;/dates&gt;&lt;urls&gt;&lt;related-urls&gt;&lt;url&gt;https://CRAN.R-project.org/package=imputeLCMD&lt;/url&gt;&lt;/related-urls&gt;&lt;/urls&gt;&lt;/record&gt;&lt;/Cite&gt;&lt;/EndNote&gt;</w:instrText>
      </w:r>
      <w:r w:rsidR="00266549">
        <w:fldChar w:fldCharType="separate"/>
      </w:r>
      <w:r w:rsidR="003B2AEC">
        <w:rPr>
          <w:noProof/>
        </w:rPr>
        <w:t>[15]</w:t>
      </w:r>
      <w:r w:rsidR="00266549">
        <w:fldChar w:fldCharType="end"/>
      </w:r>
      <w:r w:rsidR="00A11C15">
        <w:t xml:space="preserve">, </w:t>
      </w:r>
      <w:r w:rsidR="00A11C15" w:rsidRPr="00A11C15">
        <w:t xml:space="preserve">stochastic minimal value </w:t>
      </w:r>
      <w:r w:rsidR="00A11C15">
        <w:t>i</w:t>
      </w:r>
      <w:r w:rsidR="00A11C15" w:rsidRPr="00A11C15">
        <w:t>mputation</w:t>
      </w:r>
      <w:r w:rsidR="00A11C15">
        <w:t xml:space="preserve"> (MinProb)</w:t>
      </w:r>
      <w:r w:rsidR="00266549">
        <w:t xml:space="preserve"> </w:t>
      </w:r>
      <w:r w:rsidR="00266549">
        <w:fldChar w:fldCharType="begin"/>
      </w:r>
      <w:r w:rsidR="003B2AEC">
        <w:instrText xml:space="preserve"> ADDIN EN.CITE &lt;EndNote&gt;&lt;Cite&gt;&lt;Author&gt;Lazar&lt;/Author&gt;&lt;Year&gt;2015&lt;/Year&gt;&lt;RecNum&gt;178&lt;/RecNum&gt;&lt;DisplayText&gt;[15]&lt;/DisplayText&gt;&lt;record&gt;&lt;rec-number&gt;178&lt;/rec-number&gt;&lt;foreign-keys&gt;&lt;key app="EN" db-id="z0s0zd5r90zxp6ewrstxfxtdrxxavtda2e9f" timestamp="1578424191"&gt;178&lt;/key&gt;&lt;/foreign-keys&gt;&lt;ref-type name="Journal Article"&gt;17&lt;/ref-type&gt;&lt;contributors&gt;&lt;authors&gt;&lt;author&gt;Cosmin Lazar &lt;/author&gt;&lt;/authors&gt;&lt;/contributors&gt;&lt;titles&gt;&lt;title&gt;imputeLCMD: A collection of methods for left-censored missing data imputation&lt;/title&gt;&lt;/titles&gt;&lt;dates&gt;&lt;year&gt;2015&lt;/year&gt;&lt;/dates&gt;&lt;urls&gt;&lt;related-urls&gt;&lt;url&gt;https://CRAN.R-project.org/package=imputeLCMD&lt;/url&gt;&lt;/related-urls&gt;&lt;/urls&gt;&lt;/record&gt;&lt;/Cite&gt;&lt;/EndNote&gt;</w:instrText>
      </w:r>
      <w:r w:rsidR="00266549">
        <w:fldChar w:fldCharType="separate"/>
      </w:r>
      <w:r w:rsidR="003B2AEC">
        <w:rPr>
          <w:noProof/>
        </w:rPr>
        <w:t>[15]</w:t>
      </w:r>
      <w:r w:rsidR="00266549">
        <w:fldChar w:fldCharType="end"/>
      </w:r>
      <w:r w:rsidR="00A11C15">
        <w:t xml:space="preserve">, </w:t>
      </w:r>
      <w:r w:rsidR="00A11C15" w:rsidRPr="00A11C15">
        <w:t xml:space="preserve">minimal value </w:t>
      </w:r>
      <w:r w:rsidR="00A11C15">
        <w:t>imputation</w:t>
      </w:r>
      <w:r w:rsidR="00534D38">
        <w:t xml:space="preserve"> (Min)</w:t>
      </w:r>
      <w:r w:rsidR="00A11C15">
        <w:t>, and zero imputation</w:t>
      </w:r>
      <w:r w:rsidR="00534D38">
        <w:t xml:space="preserve"> (Zero)</w:t>
      </w:r>
      <w:r w:rsidR="00A11C15">
        <w:t xml:space="preserve">. </w:t>
      </w:r>
    </w:p>
    <w:p w14:paraId="3A36788C" w14:textId="4470949E" w:rsidR="00A11C15" w:rsidRDefault="00A11C15" w:rsidP="00732494">
      <w:pPr>
        <w:pStyle w:val="TAMainText"/>
        <w:spacing w:after="240"/>
        <w:jc w:val="left"/>
      </w:pPr>
      <w:r>
        <w:t xml:space="preserve">In addition, proteiNorm provides the opportunity to adjust </w:t>
      </w:r>
      <w:r w:rsidR="00534D38">
        <w:t xml:space="preserve">the </w:t>
      </w:r>
      <w:r>
        <w:t>DAtest-specific parameters (i.e., n</w:t>
      </w:r>
      <w:r w:rsidRPr="00A11C15">
        <w:t>umber of times to run the tests</w:t>
      </w:r>
      <w:r>
        <w:t xml:space="preserve">, </w:t>
      </w:r>
      <w:r w:rsidRPr="00A11C15">
        <w:t>effect size for the spike-ins</w:t>
      </w:r>
      <w:r>
        <w:t xml:space="preserve"> (on</w:t>
      </w:r>
      <w:r w:rsidR="00534D38">
        <w:t xml:space="preserve"> natural intensity</w:t>
      </w:r>
      <w:r>
        <w:t xml:space="preserve"> scale), and n</w:t>
      </w:r>
      <w:r w:rsidRPr="00A11C15">
        <w:t>umber of cores to use for parallel computing</w:t>
      </w:r>
      <w:r>
        <w:t>) and to exclude certain statistical tests. Th</w:t>
      </w:r>
      <w:r w:rsidR="00E96CDA">
        <w:t>e</w:t>
      </w:r>
      <w:r>
        <w:t xml:space="preserve"> latter </w:t>
      </w:r>
      <w:r>
        <w:lastRenderedPageBreak/>
        <w:t xml:space="preserve">option can be </w:t>
      </w:r>
      <w:r w:rsidR="00E96CDA">
        <w:t>beneficial</w:t>
      </w:r>
      <w:r>
        <w:t>, as the exclusion of test with high computation demand (such</w:t>
      </w:r>
      <w:r w:rsidR="00DA791B">
        <w:t xml:space="preserve"> as the permutation-based test)</w:t>
      </w:r>
      <w:r>
        <w:t xml:space="preserve"> will drastically reduce the run-time. </w:t>
      </w:r>
    </w:p>
    <w:p w14:paraId="2DEB7172" w14:textId="3346A384" w:rsidR="00C03C1E" w:rsidRDefault="00A11C15" w:rsidP="00732494">
      <w:pPr>
        <w:pStyle w:val="TAMainText"/>
        <w:spacing w:after="240"/>
        <w:jc w:val="left"/>
      </w:pPr>
      <w:r>
        <w:t>DAtest automatically select</w:t>
      </w:r>
      <w:r w:rsidR="00DA791B">
        <w:t>s</w:t>
      </w:r>
      <w:r>
        <w:t xml:space="preserve"> appropriate statistical tests from the pool of tests and evaluate</w:t>
      </w:r>
      <w:ins w:id="13" w:author="Byrd, Alicia K." w:date="2020-03-15T20:47:00Z">
        <w:r w:rsidR="00995134">
          <w:t>s</w:t>
        </w:r>
      </w:ins>
      <w:r>
        <w:t xml:space="preserve"> their performance. Therefore, the data is shuffled and spiked-in for randomly chosen features. DAtest then assesses if the spiked-in features are correctly identified by each test and whether the false discovery rate is controlled. The results are summarized in a table and figures comparing and ranking the perfor</w:t>
      </w:r>
      <w:r w:rsidR="00C03C1E">
        <w:t xml:space="preserve">mance of each individual test. </w:t>
      </w:r>
      <w:r w:rsidR="00D364A1">
        <w:t xml:space="preserve">Additionally, proteiNorm provides the opportunity to investigate the performance of each individual test by </w:t>
      </w:r>
      <w:r w:rsidR="00F17CC2">
        <w:t xml:space="preserve">estimating statistical power (probability of correctly detecting </w:t>
      </w:r>
      <w:del w:id="14" w:author="Byrd, Alicia K." w:date="2020-03-15T20:47:00Z">
        <w:r w:rsidR="00F17CC2" w:rsidDel="00995134">
          <w:delText xml:space="preserve">a </w:delText>
        </w:r>
      </w:del>
      <w:r w:rsidR="00F17CC2">
        <w:t xml:space="preserve">true signals) </w:t>
      </w:r>
      <w:r w:rsidR="00D364A1">
        <w:t xml:space="preserve">over a range of effect sizes (around the previously specified </w:t>
      </w:r>
      <w:r w:rsidR="00D364A1" w:rsidRPr="00A11C15">
        <w:t>effect size for the spike-ins</w:t>
      </w:r>
      <w:r w:rsidR="00D364A1">
        <w:t>), utilizing the “</w:t>
      </w:r>
      <w:proofErr w:type="spellStart"/>
      <w:r w:rsidR="00D364A1" w:rsidRPr="00D364A1">
        <w:t>powerDA</w:t>
      </w:r>
      <w:proofErr w:type="spellEnd"/>
      <w:r w:rsidR="00D364A1">
        <w:t>” function from the “</w:t>
      </w:r>
      <w:r w:rsidR="00D364A1" w:rsidRPr="00D364A1">
        <w:t>DAtest</w:t>
      </w:r>
      <w:r w:rsidR="00D364A1">
        <w:t xml:space="preserve">” package. </w:t>
      </w:r>
    </w:p>
    <w:p w14:paraId="7A4CA284" w14:textId="3B4CC2C1" w:rsidR="00242C64" w:rsidRDefault="00242C64" w:rsidP="00242C64">
      <w:pPr>
        <w:pStyle w:val="TAMainText"/>
        <w:numPr>
          <w:ilvl w:val="1"/>
          <w:numId w:val="12"/>
        </w:numPr>
        <w:spacing w:after="240"/>
        <w:jc w:val="left"/>
        <w:rPr>
          <w:b/>
        </w:rPr>
      </w:pPr>
      <w:bookmarkStart w:id="15" w:name="_Ref34050085"/>
      <w:r>
        <w:rPr>
          <w:b/>
        </w:rPr>
        <w:t>Data</w:t>
      </w:r>
      <w:bookmarkEnd w:id="15"/>
    </w:p>
    <w:p w14:paraId="3B9AB525" w14:textId="3DF5E6C6" w:rsidR="0056145C" w:rsidRPr="00D27772" w:rsidRDefault="0095746F" w:rsidP="004D6FCC">
      <w:pPr>
        <w:pStyle w:val="TAMainText"/>
        <w:ind w:firstLine="0"/>
        <w:jc w:val="left"/>
        <w:rPr>
          <w:rFonts w:ascii="Times New Roman" w:hAnsi="Times New Roman"/>
          <w:szCs w:val="24"/>
        </w:rPr>
      </w:pPr>
      <w:r>
        <w:t>An</w:t>
      </w:r>
      <w:r w:rsidR="00FE5397">
        <w:t xml:space="preserve"> example data </w:t>
      </w:r>
      <w:r w:rsidR="007E2A22">
        <w:t>set consists of t</w:t>
      </w:r>
      <w:r w:rsidR="00635C76">
        <w:t>hree</w:t>
      </w:r>
      <w:r w:rsidR="00FE5397">
        <w:t xml:space="preserve"> different</w:t>
      </w:r>
      <w:r w:rsidR="00635C76">
        <w:t xml:space="preserve"> breast cancer cell lines (</w:t>
      </w:r>
      <w:r w:rsidR="00635C76" w:rsidRPr="00635C76">
        <w:t>MCF10A</w:t>
      </w:r>
      <w:r w:rsidR="00635C76">
        <w:t xml:space="preserve">, </w:t>
      </w:r>
      <w:r w:rsidR="00635C76" w:rsidRPr="00635C76">
        <w:t>MCF7</w:t>
      </w:r>
      <w:r w:rsidR="00635C76">
        <w:t xml:space="preserve">, </w:t>
      </w:r>
      <w:r w:rsidR="00635C76" w:rsidRPr="00635C76">
        <w:t>HCC1954</w:t>
      </w:r>
      <w:r w:rsidR="00635C76">
        <w:t>)</w:t>
      </w:r>
      <w:r w:rsidR="00661F9B">
        <w:t xml:space="preserve"> with and without </w:t>
      </w:r>
      <w:r w:rsidR="00D27772">
        <w:t xml:space="preserve">5mM </w:t>
      </w:r>
      <w:r w:rsidR="00661F9B" w:rsidRPr="00795747">
        <w:t>Hydroxyurea</w:t>
      </w:r>
      <w:r w:rsidR="00D27772">
        <w:t xml:space="preserve"> (HU) </w:t>
      </w:r>
      <w:r w:rsidR="00661F9B">
        <w:t>treatment</w:t>
      </w:r>
      <w:r w:rsidR="00050897">
        <w:t xml:space="preserve"> </w:t>
      </w:r>
      <w:r w:rsidR="00D27772">
        <w:t>for 4 hours. T</w:t>
      </w:r>
      <w:r w:rsidR="00661F9B">
        <w:t xml:space="preserve">hree replicates </w:t>
      </w:r>
      <w:r w:rsidR="003F4CB6">
        <w:t xml:space="preserve">for </w:t>
      </w:r>
      <w:r w:rsidR="00661F9B">
        <w:t xml:space="preserve">each </w:t>
      </w:r>
      <w:r w:rsidR="003F4CB6">
        <w:t>cell-line-treatment combination</w:t>
      </w:r>
      <w:r w:rsidR="00D27772">
        <w:t xml:space="preserve"> were analyzed</w:t>
      </w:r>
      <w:r w:rsidR="00050897">
        <w:t>. The 18 samples</w:t>
      </w:r>
      <w:r w:rsidR="003F4CB6">
        <w:t xml:space="preserve"> were </w:t>
      </w:r>
      <w:r w:rsidR="00D27772">
        <w:t xml:space="preserve">multiplexed </w:t>
      </w:r>
      <w:r w:rsidR="004D6FCC">
        <w:t xml:space="preserve">using </w:t>
      </w:r>
      <w:r w:rsidR="003F4CB6">
        <w:t xml:space="preserve">two </w:t>
      </w:r>
      <w:r w:rsidR="003F4CB6" w:rsidRPr="00843D4C">
        <w:t>Tandem Mass Tag</w:t>
      </w:r>
      <w:r w:rsidR="003F4CB6">
        <w:t xml:space="preserve"> (TMT)</w:t>
      </w:r>
      <w:r w:rsidR="003F4CB6" w:rsidRPr="00843D4C">
        <w:t xml:space="preserve"> </w:t>
      </w:r>
      <w:r w:rsidR="00D27772">
        <w:t xml:space="preserve">TMT-10plex </w:t>
      </w:r>
      <w:r w:rsidR="004D6FCC">
        <w:t>isobaric tag</w:t>
      </w:r>
      <w:r>
        <w:t xml:space="preserve"> batches</w:t>
      </w:r>
      <w:r w:rsidR="003F4CB6">
        <w:t xml:space="preserve"> such that untreated and treated cell lines assembled one batch each</w:t>
      </w:r>
      <w:r w:rsidR="004D6FCC">
        <w:t>.</w:t>
      </w:r>
    </w:p>
    <w:p w14:paraId="7F484A06" w14:textId="77777777" w:rsidR="004D6FCC" w:rsidRDefault="00D27772" w:rsidP="004D6FCC">
      <w:pPr>
        <w:pStyle w:val="NoSpacing"/>
        <w:spacing w:line="480" w:lineRule="auto"/>
        <w:jc w:val="both"/>
        <w:rPr>
          <w:color w:val="000000"/>
        </w:rPr>
      </w:pPr>
      <w:r w:rsidRPr="00D27772">
        <w:t>Proteins were reduced, alkylated, and purified by chloroform/methanol extraction prior to digestion with sequencing grade modified porcine trypsin (</w:t>
      </w:r>
      <w:proofErr w:type="spellStart"/>
      <w:r w:rsidRPr="00D27772">
        <w:t>Promega</w:t>
      </w:r>
      <w:proofErr w:type="spellEnd"/>
      <w:r w:rsidRPr="00D27772">
        <w:t>). Tryptic peptides were labeled using tandem mass tag isobaric labeling reagents (</w:t>
      </w:r>
      <w:proofErr w:type="spellStart"/>
      <w:r w:rsidRPr="00D27772">
        <w:t>Thermo</w:t>
      </w:r>
      <w:proofErr w:type="spellEnd"/>
      <w:r w:rsidRPr="00D27772">
        <w:t xml:space="preserve">) following the manufacturer’s instructions and combined into one 6-plex sample group. The labeled peptide multiplex was separated into 36 fractions on a 100 x 1.0 mm </w:t>
      </w:r>
      <w:proofErr w:type="spellStart"/>
      <w:r w:rsidRPr="00D27772">
        <w:t>Acquity</w:t>
      </w:r>
      <w:proofErr w:type="spellEnd"/>
      <w:r w:rsidRPr="00D27772">
        <w:t xml:space="preserve"> BEH C18 column (Waters) using an </w:t>
      </w:r>
      <w:proofErr w:type="spellStart"/>
      <w:r w:rsidRPr="00D27772">
        <w:lastRenderedPageBreak/>
        <w:t>UltiMate</w:t>
      </w:r>
      <w:proofErr w:type="spellEnd"/>
      <w:r w:rsidRPr="00D27772">
        <w:t xml:space="preserve"> 3000 UHPLC system (</w:t>
      </w:r>
      <w:proofErr w:type="spellStart"/>
      <w:r w:rsidRPr="00D27772">
        <w:t>Thermo</w:t>
      </w:r>
      <w:proofErr w:type="spellEnd"/>
      <w:r w:rsidRPr="00D27772">
        <w:t xml:space="preserve">) with a 40 min gradient from 99:1 to 60:40 buffer A:B ratio under basic pH conditions, and then consolidated into 18 super-fractions. </w:t>
      </w:r>
      <w:r w:rsidRPr="00D27772">
        <w:rPr>
          <w:color w:val="000000"/>
        </w:rPr>
        <w:t xml:space="preserve">Each super-fraction was then further separated by reverse phase </w:t>
      </w:r>
      <w:proofErr w:type="spellStart"/>
      <w:r w:rsidRPr="00D27772">
        <w:rPr>
          <w:color w:val="000000"/>
        </w:rPr>
        <w:t>XSelect</w:t>
      </w:r>
      <w:proofErr w:type="spellEnd"/>
      <w:r w:rsidRPr="00D27772">
        <w:rPr>
          <w:color w:val="000000"/>
        </w:rPr>
        <w:t xml:space="preserve"> CSH C18 2.5 um resin (Waters) on an in-line 150 x 0.075 mm column using an </w:t>
      </w:r>
      <w:proofErr w:type="spellStart"/>
      <w:r w:rsidRPr="00D27772">
        <w:rPr>
          <w:color w:val="000000"/>
        </w:rPr>
        <w:t>UltiMate</w:t>
      </w:r>
      <w:proofErr w:type="spellEnd"/>
      <w:r w:rsidRPr="00D27772">
        <w:rPr>
          <w:color w:val="000000"/>
        </w:rPr>
        <w:t xml:space="preserve"> 3000 </w:t>
      </w:r>
      <w:proofErr w:type="spellStart"/>
      <w:r w:rsidRPr="00D27772">
        <w:rPr>
          <w:color w:val="000000"/>
        </w:rPr>
        <w:t>RSLCnano</w:t>
      </w:r>
      <w:proofErr w:type="spellEnd"/>
      <w:r w:rsidRPr="00D27772">
        <w:rPr>
          <w:color w:val="000000"/>
        </w:rPr>
        <w:t xml:space="preserve"> system (</w:t>
      </w:r>
      <w:proofErr w:type="spellStart"/>
      <w:r w:rsidRPr="00D27772">
        <w:rPr>
          <w:color w:val="000000"/>
        </w:rPr>
        <w:t>Thermo</w:t>
      </w:r>
      <w:proofErr w:type="spellEnd"/>
      <w:r w:rsidRPr="00D27772">
        <w:rPr>
          <w:color w:val="000000"/>
        </w:rPr>
        <w:t>). Peptides were eluted using a 60 min gradient from 97:3 to 60:40 buffer A</w:t>
      </w:r>
      <w:proofErr w:type="gramStart"/>
      <w:r w:rsidRPr="00D27772">
        <w:rPr>
          <w:color w:val="000000"/>
        </w:rPr>
        <w:t>:B</w:t>
      </w:r>
      <w:proofErr w:type="gramEnd"/>
      <w:r w:rsidRPr="00D27772">
        <w:rPr>
          <w:color w:val="000000"/>
        </w:rPr>
        <w:t xml:space="preserve"> ratio.  Eluted peptides were ionized by electrospray (2.15 kV) followed by mass spectrometric analysis on an </w:t>
      </w:r>
      <w:proofErr w:type="spellStart"/>
      <w:r w:rsidRPr="00D27772">
        <w:rPr>
          <w:color w:val="000000"/>
        </w:rPr>
        <w:t>Orbitrap</w:t>
      </w:r>
      <w:proofErr w:type="spellEnd"/>
      <w:r w:rsidRPr="00D27772">
        <w:rPr>
          <w:color w:val="000000"/>
        </w:rPr>
        <w:t xml:space="preserve"> Eclipse </w:t>
      </w:r>
      <w:proofErr w:type="spellStart"/>
      <w:r w:rsidRPr="00D27772">
        <w:rPr>
          <w:color w:val="000000"/>
        </w:rPr>
        <w:t>Tribrid</w:t>
      </w:r>
      <w:proofErr w:type="spellEnd"/>
      <w:r w:rsidRPr="00D27772">
        <w:rPr>
          <w:color w:val="000000"/>
        </w:rPr>
        <w:t xml:space="preserve"> mass spectrometer (</w:t>
      </w:r>
      <w:proofErr w:type="spellStart"/>
      <w:r w:rsidRPr="00D27772">
        <w:rPr>
          <w:color w:val="000000"/>
        </w:rPr>
        <w:t>Thermo</w:t>
      </w:r>
      <w:proofErr w:type="spellEnd"/>
      <w:r w:rsidRPr="00D27772">
        <w:rPr>
          <w:color w:val="000000"/>
        </w:rPr>
        <w:t>) using multi-notch MS3 parameters. MS data were acquired using the FTMS analyzer in top-speed profile mode at a resolution of 120,000 over a range of 375 to 1500 m/z. Following CID activation with normalized collision energy of 35.0, MS/MS data were acquired using the ion trap analyzer in centroid mode and normal mass range. Using synchronous precursor selection, up to 10 MS/MS precursors were selected for HCD activation with normalized collision energy of 65.0, followed by acquisition of MS3 reporter ion data using the FTMS analyzer in profile mode at a resolution of 50,000 over a range of 100-500 m/z.</w:t>
      </w:r>
    </w:p>
    <w:p w14:paraId="1F527DAA" w14:textId="4E738175" w:rsidR="00D27772" w:rsidRPr="00D27772" w:rsidRDefault="00D27772" w:rsidP="004D6FCC">
      <w:pPr>
        <w:pStyle w:val="NoSpacing"/>
        <w:spacing w:line="480" w:lineRule="auto"/>
        <w:jc w:val="both"/>
        <w:rPr>
          <w:color w:val="000000"/>
        </w:rPr>
      </w:pPr>
      <w:r w:rsidRPr="00D27772">
        <w:rPr>
          <w:color w:val="000000"/>
        </w:rPr>
        <w:t xml:space="preserve">Proteins were identified and </w:t>
      </w:r>
      <w:r w:rsidR="004D6FCC">
        <w:rPr>
          <w:color w:val="000000"/>
        </w:rPr>
        <w:t xml:space="preserve">TMT MS3 </w:t>
      </w:r>
      <w:r w:rsidRPr="00D27772">
        <w:rPr>
          <w:color w:val="000000"/>
        </w:rPr>
        <w:t xml:space="preserve">reporter ions </w:t>
      </w:r>
      <w:r w:rsidR="004D6FCC">
        <w:rPr>
          <w:color w:val="000000"/>
        </w:rPr>
        <w:t xml:space="preserve">intensities obtained </w:t>
      </w:r>
      <w:r w:rsidRPr="00D27772">
        <w:rPr>
          <w:color w:val="000000"/>
        </w:rPr>
        <w:t xml:space="preserve">using </w:t>
      </w:r>
      <w:r w:rsidR="004D6FCC">
        <w:rPr>
          <w:color w:val="000000"/>
        </w:rPr>
        <w:t xml:space="preserve">a </w:t>
      </w:r>
      <w:r w:rsidRPr="00D27772">
        <w:rPr>
          <w:color w:val="000000"/>
        </w:rPr>
        <w:t>MaxQuant (Max Planck Institute</w:t>
      </w:r>
      <w:r w:rsidR="004D6FCC">
        <w:rPr>
          <w:color w:val="000000"/>
        </w:rPr>
        <w:t xml:space="preserve">) search against the </w:t>
      </w:r>
      <w:proofErr w:type="spellStart"/>
      <w:r w:rsidR="004D6FCC">
        <w:rPr>
          <w:color w:val="000000"/>
        </w:rPr>
        <w:t>UniProtKB</w:t>
      </w:r>
      <w:proofErr w:type="spellEnd"/>
      <w:r w:rsidR="004D6FCC">
        <w:rPr>
          <w:color w:val="000000"/>
        </w:rPr>
        <w:t xml:space="preserve"> database </w:t>
      </w:r>
      <w:r w:rsidR="00B203C5">
        <w:rPr>
          <w:color w:val="000000"/>
        </w:rPr>
        <w:t>restricted</w:t>
      </w:r>
      <w:r w:rsidR="004D6FCC">
        <w:rPr>
          <w:color w:val="000000"/>
        </w:rPr>
        <w:t xml:space="preserve"> to </w:t>
      </w:r>
      <w:r w:rsidR="004D6FCC" w:rsidRPr="004D6FCC">
        <w:rPr>
          <w:i/>
          <w:color w:val="000000"/>
        </w:rPr>
        <w:t>Homo sapiens</w:t>
      </w:r>
      <w:r w:rsidR="004D6FCC">
        <w:rPr>
          <w:color w:val="000000"/>
        </w:rPr>
        <w:t xml:space="preserve"> </w:t>
      </w:r>
      <w:r w:rsidRPr="00D27772">
        <w:rPr>
          <w:color w:val="000000"/>
        </w:rPr>
        <w:t>with a parent ion tolerance of 3 ppm, a fragment ion tolerance of 0.5 Da, and a reporter ion tolerance of 0.003 Da. Scaffold Q+S (Proteome Software) was used to verify MS/MS based peptide and protein identifications (protein identifications were accepted if they could be established with less than 1.0% false discovery and contained at least 2 identified peptides; protein probabilities were assigned by the Protein Prophet algorithm [</w:t>
      </w:r>
      <w:r w:rsidRPr="00D27772">
        <w:rPr>
          <w:i/>
          <w:color w:val="000000"/>
        </w:rPr>
        <w:t>Anal. Chem.</w:t>
      </w:r>
      <w:r w:rsidRPr="00D27772">
        <w:rPr>
          <w:color w:val="000000"/>
        </w:rPr>
        <w:t xml:space="preserve"> </w:t>
      </w:r>
      <w:r w:rsidRPr="00D27772">
        <w:rPr>
          <w:b/>
          <w:color w:val="000000"/>
        </w:rPr>
        <w:t>75:</w:t>
      </w:r>
      <w:r w:rsidRPr="00D27772">
        <w:rPr>
          <w:color w:val="000000"/>
        </w:rPr>
        <w:t xml:space="preserve"> 4646-58 (2003)])</w:t>
      </w:r>
      <w:r w:rsidR="004D6FCC">
        <w:rPr>
          <w:color w:val="000000"/>
        </w:rPr>
        <w:t>.</w:t>
      </w:r>
      <w:r w:rsidRPr="00D27772">
        <w:rPr>
          <w:color w:val="000000"/>
        </w:rPr>
        <w:t xml:space="preserve"> </w:t>
      </w:r>
      <w:r w:rsidR="004D6FCC">
        <w:rPr>
          <w:color w:val="000000"/>
        </w:rPr>
        <w:t xml:space="preserve">The MaxQuant output files “ProteinGroups.txt” and “peptides.txt” were used as input files for ProteiNorm. </w:t>
      </w:r>
    </w:p>
    <w:p w14:paraId="2E9124DD" w14:textId="77777777" w:rsidR="00D27772" w:rsidRDefault="00D27772" w:rsidP="007E2A22">
      <w:pPr>
        <w:pStyle w:val="TAMainText"/>
        <w:spacing w:after="240"/>
        <w:ind w:firstLine="0"/>
        <w:jc w:val="left"/>
      </w:pPr>
    </w:p>
    <w:p w14:paraId="6C2D18EE" w14:textId="27C5786C" w:rsidR="007534B9" w:rsidRDefault="007534B9" w:rsidP="00D22B0F">
      <w:pPr>
        <w:pStyle w:val="TAMainText"/>
        <w:numPr>
          <w:ilvl w:val="0"/>
          <w:numId w:val="11"/>
        </w:numPr>
        <w:spacing w:after="240"/>
        <w:jc w:val="left"/>
        <w:rPr>
          <w:b/>
        </w:rPr>
      </w:pPr>
      <w:r w:rsidRPr="00987683">
        <w:rPr>
          <w:b/>
        </w:rPr>
        <w:t>Results</w:t>
      </w:r>
    </w:p>
    <w:p w14:paraId="5BB46745" w14:textId="231BCBCE" w:rsidR="001011F6" w:rsidRDefault="00FE5397" w:rsidP="00294D1E">
      <w:pPr>
        <w:pStyle w:val="TAMainText"/>
        <w:spacing w:after="240"/>
        <w:ind w:firstLine="0"/>
        <w:jc w:val="left"/>
      </w:pPr>
      <w:r>
        <w:lastRenderedPageBreak/>
        <w:t xml:space="preserve">To demonstrate the application of proteiNorm and </w:t>
      </w:r>
      <w:r w:rsidR="007E2A22">
        <w:t xml:space="preserve">the </w:t>
      </w:r>
      <w:r>
        <w:t>interpretation of results</w:t>
      </w:r>
      <w:r w:rsidR="007E2A22">
        <w:t>, we a</w:t>
      </w:r>
      <w:r>
        <w:t xml:space="preserve">nalyzed proteomic data </w:t>
      </w:r>
      <w:r w:rsidR="00050897">
        <w:t xml:space="preserve">from </w:t>
      </w:r>
      <w:r w:rsidR="001011F6">
        <w:t xml:space="preserve">the </w:t>
      </w:r>
      <w:r w:rsidR="00050897">
        <w:t xml:space="preserve">18 samples (additional information in section </w:t>
      </w:r>
      <w:r w:rsidR="00050897">
        <w:fldChar w:fldCharType="begin"/>
      </w:r>
      <w:r w:rsidR="00050897">
        <w:instrText xml:space="preserve"> REF _Ref34050085 \r \h </w:instrText>
      </w:r>
      <w:r w:rsidR="001535E9">
        <w:instrText xml:space="preserve"> \* MERGEFORMAT </w:instrText>
      </w:r>
      <w:r w:rsidR="00050897">
        <w:fldChar w:fldCharType="separate"/>
      </w:r>
      <w:r w:rsidR="00050897">
        <w:t>2.5</w:t>
      </w:r>
      <w:r w:rsidR="00050897">
        <w:fldChar w:fldCharType="end"/>
      </w:r>
      <w:r w:rsidR="00050897">
        <w:t xml:space="preserve">). </w:t>
      </w:r>
      <w:r w:rsidR="001011F6">
        <w:t xml:space="preserve">First, the raw peptide file produced by </w:t>
      </w:r>
      <w:r w:rsidR="001011F6" w:rsidRPr="00D07045">
        <w:t>MaxQuant</w:t>
      </w:r>
      <w:r w:rsidR="0095746F">
        <w:t xml:space="preserve"> is uploaded</w:t>
      </w:r>
      <w:r w:rsidR="00BB3412">
        <w:t xml:space="preserve"> and </w:t>
      </w:r>
      <w:r w:rsidR="001011F6">
        <w:t>filtered using the “top3” method</w:t>
      </w:r>
      <w:r w:rsidR="006833CF">
        <w:t xml:space="preserve"> </w:t>
      </w:r>
      <w:r w:rsidR="006833CF">
        <w:fldChar w:fldCharType="begin"/>
      </w:r>
      <w:r w:rsidR="006833CF">
        <w:instrText xml:space="preserve"> ADDIN EN.CITE &lt;EndNote&gt;&lt;Cite&gt;&lt;Author&gt;Silva&lt;/Author&gt;&lt;Year&gt;2006&lt;/Year&gt;&lt;RecNum&gt;179&lt;/RecNum&gt;&lt;DisplayText&gt;[5]&lt;/DisplayText&gt;&lt;record&gt;&lt;rec-number&gt;179&lt;/rec-number&gt;&lt;foreign-keys&gt;&lt;key app="EN" db-id="z0s0zd5r90zxp6ewrstxfxtdrxxavtda2e9f" timestamp="1583785333"&gt;179&lt;/key&gt;&lt;/foreign-keys&gt;&lt;ref-type name="Journal Article"&gt;17&lt;/ref-type&gt;&lt;contributors&gt;&lt;authors&gt;&lt;author&gt;Silva, J. C.&lt;/author&gt;&lt;author&gt;Gorenstein, M. V.&lt;/author&gt;&lt;author&gt;Li, G. Z.&lt;/author&gt;&lt;author&gt;Vissers, J. P. C.&lt;/author&gt;&lt;author&gt;Geromanos, S. J.&lt;/author&gt;&lt;/authors&gt;&lt;/contributors&gt;&lt;auth-address&gt;Waters Corp, Milford, MA 01757 USA&amp;#xD;Waters Corp, NL-1322 CE Almere, Netherlands&lt;/auth-address&gt;&lt;titles&gt;&lt;title&gt;Absolute quantification of proteins by LCMSE - A virtue of parallel MS acquisition&lt;/title&gt;&lt;secondary-title&gt;Molecular &amp;amp; Cellular Proteomics&lt;/secondary-title&gt;&lt;alt-title&gt;Mol Cell Proteomics&lt;/alt-title&gt;&lt;/titles&gt;&lt;periodical&gt;&lt;full-title&gt;Molecular &amp;amp; Cellular Proteomics&lt;/full-title&gt;&lt;abbr-1&gt;Mol Cell Proteomics&lt;/abbr-1&gt;&lt;/periodical&gt;&lt;alt-periodical&gt;&lt;full-title&gt;Molecular &amp;amp; Cellular Proteomics&lt;/full-title&gt;&lt;abbr-1&gt;Mol Cell Proteomics&lt;/abbr-1&gt;&lt;/alt-periodical&gt;&lt;pages&gt;144-156&lt;/pages&gt;&lt;volume&gt;5&lt;/volume&gt;&lt;number&gt;1&lt;/number&gt;&lt;keywords&gt;&lt;keyword&gt;human plasma proteome&lt;/keyword&gt;&lt;keyword&gt;mass-spectrometry&lt;/keyword&gt;&lt;keyword&gt;crystal-structure&lt;/keyword&gt;&lt;keyword&gt;peptide&lt;/keyword&gt;&lt;keyword&gt;combination&lt;/keyword&gt;&lt;keyword&gt;discovery&lt;/keyword&gt;&lt;keyword&gt;standards&lt;/keyword&gt;&lt;keyword&gt;mixtures&lt;/keyword&gt;&lt;/keywords&gt;&lt;dates&gt;&lt;year&gt;2006&lt;/year&gt;&lt;pub-dates&gt;&lt;date&gt;Jan&lt;/date&gt;&lt;/pub-dates&gt;&lt;/dates&gt;&lt;isbn&gt;1535-9476&lt;/isbn&gt;&lt;accession-num&gt;WOS:000234349800014&lt;/accession-num&gt;&lt;urls&gt;&lt;related-urls&gt;&lt;url&gt;&amp;lt;Go to ISI&amp;gt;://WOS:000234349800014&lt;/url&gt;&lt;/related-urls&gt;&lt;/urls&gt;&lt;electronic-resource-num&gt;10.1074/mcp.M500230-MCP200&lt;/electronic-resource-num&gt;&lt;language&gt;English&lt;/language&gt;&lt;/record&gt;&lt;/Cite&gt;&lt;/EndNote&gt;</w:instrText>
      </w:r>
      <w:r w:rsidR="006833CF">
        <w:fldChar w:fldCharType="separate"/>
      </w:r>
      <w:r w:rsidR="006833CF">
        <w:rPr>
          <w:noProof/>
        </w:rPr>
        <w:t>[5]</w:t>
      </w:r>
      <w:r w:rsidR="006833CF">
        <w:fldChar w:fldCharType="end"/>
      </w:r>
      <w:r w:rsidR="00BB3412">
        <w:t xml:space="preserve"> and then </w:t>
      </w:r>
      <w:r w:rsidR="001011F6">
        <w:t>exported</w:t>
      </w:r>
      <w:r w:rsidR="00BB3412">
        <w:t xml:space="preserve"> as filtered proteinGroups file</w:t>
      </w:r>
      <w:r w:rsidR="001011F6">
        <w:t xml:space="preserve">. Next, the newly created and filtered proteinGroups file is uploaded (alternatively, the unfiltered raw proteinGroups file generated by MaxQuant can be uploaded) and </w:t>
      </w:r>
      <w:r w:rsidR="00BB3412">
        <w:t xml:space="preserve">the </w:t>
      </w:r>
      <w:r w:rsidR="00BB3412" w:rsidRPr="00BB3412">
        <w:t xml:space="preserve">corresponding </w:t>
      </w:r>
      <w:r w:rsidR="001011F6">
        <w:t>meta-data is specified including treatment group, batch number and an optional custom name</w:t>
      </w:r>
      <w:r w:rsidR="009E4024">
        <w:t xml:space="preserve"> (as shown in </w:t>
      </w:r>
      <w:r w:rsidR="009E4024">
        <w:fldChar w:fldCharType="begin"/>
      </w:r>
      <w:r w:rsidR="009E4024">
        <w:instrText xml:space="preserve"> REF _Ref34130698 \h </w:instrText>
      </w:r>
      <w:r w:rsidR="001535E9">
        <w:instrText xml:space="preserve"> \* MERGEFORMAT </w:instrText>
      </w:r>
      <w:r w:rsidR="009E4024">
        <w:fldChar w:fldCharType="separate"/>
      </w:r>
      <w:r w:rsidR="009E4024">
        <w:t xml:space="preserve">Table </w:t>
      </w:r>
      <w:r w:rsidR="009E4024">
        <w:rPr>
          <w:noProof/>
        </w:rPr>
        <w:t>1</w:t>
      </w:r>
      <w:r w:rsidR="009E4024">
        <w:fldChar w:fldCharType="end"/>
      </w:r>
      <w:r w:rsidR="009E4024">
        <w:t>)</w:t>
      </w:r>
      <w:r w:rsidR="001011F6">
        <w:t xml:space="preserve">. </w:t>
      </w:r>
      <w:r w:rsidR="009E4024">
        <w:t>Next,</w:t>
      </w:r>
      <w:r w:rsidR="00303269">
        <w:t xml:space="preserve"> pooled samples were unselected and therefore excluded from the subsequent evaluation. </w:t>
      </w:r>
      <w:r w:rsidR="00BB3412">
        <w:t>No additional samples were excluded, because n</w:t>
      </w:r>
      <w:r w:rsidR="00BA27D5">
        <w:t xml:space="preserve">o </w:t>
      </w:r>
      <w:r w:rsidR="009004C2">
        <w:t>sample</w:t>
      </w:r>
      <w:r w:rsidR="00BA27D5">
        <w:t xml:space="preserve"> </w:t>
      </w:r>
      <w:r w:rsidR="00BB3412">
        <w:t xml:space="preserve">was identified as an outlier sample </w:t>
      </w:r>
      <w:r w:rsidR="00BA27D5">
        <w:t xml:space="preserve">or </w:t>
      </w:r>
      <w:r w:rsidR="00BB3412">
        <w:t>a sample</w:t>
      </w:r>
      <w:r w:rsidR="00BA27D5">
        <w:t xml:space="preserve"> with poor quality b</w:t>
      </w:r>
      <w:r w:rsidR="00303269">
        <w:t xml:space="preserve">ased on the intensity distributions and the </w:t>
      </w:r>
      <w:r w:rsidR="00BA27D5">
        <w:t xml:space="preserve">PCA plot. </w:t>
      </w:r>
      <w:r w:rsidR="00581A1A">
        <w:t>In our example data set</w:t>
      </w:r>
      <w:r w:rsidR="0012714D">
        <w:t xml:space="preserve"> </w:t>
      </w:r>
      <w:r w:rsidR="00DD0BE5">
        <w:t>a batch</w:t>
      </w:r>
      <w:r w:rsidR="00BB3412">
        <w:t xml:space="preserve"> effect</w:t>
      </w:r>
      <w:r w:rsidR="00DD0BE5">
        <w:t xml:space="preserve"> is more </w:t>
      </w:r>
      <w:r w:rsidR="00DD0BE5" w:rsidRPr="00DD0BE5">
        <w:t>prevalent</w:t>
      </w:r>
      <w:r w:rsidR="00DD0BE5">
        <w:t xml:space="preserve"> in the raw peptide data compared to the filtered proteinGroups data</w:t>
      </w:r>
      <w:r w:rsidR="00581A1A">
        <w:t xml:space="preserve"> (not shown)</w:t>
      </w:r>
      <w:r w:rsidR="00DD0BE5">
        <w:t xml:space="preserve">. </w:t>
      </w:r>
      <w:r w:rsidR="005147AC">
        <w:t>Afterwards, the performance of each no</w:t>
      </w:r>
      <w:r w:rsidR="009004C2">
        <w:t>rmalization method is evaluated.</w:t>
      </w:r>
      <w:r w:rsidR="005147AC">
        <w:t xml:space="preserve"> </w:t>
      </w:r>
      <w:r w:rsidR="009004C2">
        <w:t>T</w:t>
      </w:r>
      <w:r w:rsidR="005147AC">
        <w:t>herefore the following figures are inspected (</w:t>
      </w:r>
      <w:r w:rsidR="005147AC">
        <w:fldChar w:fldCharType="begin"/>
      </w:r>
      <w:r w:rsidR="005147AC">
        <w:instrText xml:space="preserve"> REF _Ref34132756 \h </w:instrText>
      </w:r>
      <w:r w:rsidR="001535E9">
        <w:instrText xml:space="preserve"> \* MERGEFORMAT </w:instrText>
      </w:r>
      <w:r w:rsidR="005147AC">
        <w:fldChar w:fldCharType="separate"/>
      </w:r>
      <w:r w:rsidR="005147AC">
        <w:t xml:space="preserve">Figure </w:t>
      </w:r>
      <w:r w:rsidR="005147AC">
        <w:rPr>
          <w:noProof/>
        </w:rPr>
        <w:t>2</w:t>
      </w:r>
      <w:r w:rsidR="005147AC">
        <w:fldChar w:fldCharType="end"/>
      </w:r>
      <w:r w:rsidR="005147AC">
        <w:t xml:space="preserve">): </w:t>
      </w:r>
      <w:r w:rsidR="005147AC" w:rsidRPr="005147AC">
        <w:t>(</w:t>
      </w:r>
      <w:r w:rsidR="005147AC" w:rsidRPr="005147AC">
        <w:rPr>
          <w:b/>
        </w:rPr>
        <w:t>A</w:t>
      </w:r>
      <w:r w:rsidR="005147AC" w:rsidRPr="005147AC">
        <w:t>)</w:t>
      </w:r>
      <w:r w:rsidR="005147AC">
        <w:t xml:space="preserve"> Total intensity, </w:t>
      </w:r>
      <w:r w:rsidR="005147AC" w:rsidRPr="005147AC">
        <w:t>(</w:t>
      </w:r>
      <w:r w:rsidR="005147AC">
        <w:rPr>
          <w:b/>
        </w:rPr>
        <w:t>B</w:t>
      </w:r>
      <w:r w:rsidR="005147AC" w:rsidRPr="005147AC">
        <w:t>)</w:t>
      </w:r>
      <w:r w:rsidR="005147AC">
        <w:t xml:space="preserve"> PCA,</w:t>
      </w:r>
      <w:r w:rsidR="005147AC" w:rsidRPr="005147AC">
        <w:t xml:space="preserve"> (</w:t>
      </w:r>
      <w:r w:rsidR="005147AC">
        <w:rPr>
          <w:b/>
        </w:rPr>
        <w:t>C</w:t>
      </w:r>
      <w:r w:rsidR="005147AC" w:rsidRPr="005147AC">
        <w:t>)</w:t>
      </w:r>
      <w:r w:rsidR="005147AC">
        <w:t xml:space="preserve"> Intragroup Correlation, </w:t>
      </w:r>
      <w:r w:rsidR="005147AC" w:rsidRPr="005147AC">
        <w:t>(</w:t>
      </w:r>
      <w:r w:rsidR="005147AC" w:rsidRPr="005147AC">
        <w:rPr>
          <w:b/>
        </w:rPr>
        <w:t>D</w:t>
      </w:r>
      <w:r w:rsidR="005147AC" w:rsidRPr="005147AC">
        <w:t>)</w:t>
      </w:r>
      <w:r w:rsidR="005147AC">
        <w:t xml:space="preserve"> Correlation heatmap, </w:t>
      </w:r>
      <w:r w:rsidR="005147AC" w:rsidRPr="005147AC">
        <w:t>(</w:t>
      </w:r>
      <w:r w:rsidR="005147AC">
        <w:rPr>
          <w:b/>
        </w:rPr>
        <w:t>E</w:t>
      </w:r>
      <w:r w:rsidR="005147AC" w:rsidRPr="005147AC">
        <w:t>)</w:t>
      </w:r>
      <w:r w:rsidR="005147AC">
        <w:t xml:space="preserve"> PCV, </w:t>
      </w:r>
      <w:r w:rsidR="005147AC" w:rsidRPr="005147AC">
        <w:t>(</w:t>
      </w:r>
      <w:r w:rsidR="005147AC">
        <w:rPr>
          <w:b/>
        </w:rPr>
        <w:t>F</w:t>
      </w:r>
      <w:r w:rsidR="005147AC" w:rsidRPr="005147AC">
        <w:t>)</w:t>
      </w:r>
      <w:r w:rsidR="005147AC">
        <w:t xml:space="preserve"> PEV, </w:t>
      </w:r>
      <w:r w:rsidR="005147AC" w:rsidRPr="005147AC">
        <w:t>(</w:t>
      </w:r>
      <w:r w:rsidR="005147AC">
        <w:rPr>
          <w:b/>
        </w:rPr>
        <w:t>G</w:t>
      </w:r>
      <w:r w:rsidR="005147AC" w:rsidRPr="005147AC">
        <w:t>)</w:t>
      </w:r>
      <w:r w:rsidR="005147AC">
        <w:t xml:space="preserve"> PMAD, and </w:t>
      </w:r>
      <w:r w:rsidR="005147AC" w:rsidRPr="005147AC">
        <w:t>(</w:t>
      </w:r>
      <w:r w:rsidR="004D491F">
        <w:rPr>
          <w:b/>
        </w:rPr>
        <w:t>H</w:t>
      </w:r>
      <w:r w:rsidR="005147AC" w:rsidRPr="005147AC">
        <w:t>)</w:t>
      </w:r>
      <w:r w:rsidR="005147AC">
        <w:t xml:space="preserve"> </w:t>
      </w:r>
      <w:proofErr w:type="spellStart"/>
      <w:r w:rsidR="005147AC">
        <w:t>LogRatio</w:t>
      </w:r>
      <w:proofErr w:type="spellEnd"/>
      <w:r w:rsidR="005147AC">
        <w:t xml:space="preserve"> density.</w:t>
      </w:r>
      <w:r w:rsidR="004D491F">
        <w:t xml:space="preserve"> </w:t>
      </w:r>
      <w:del w:id="16" w:author="Byrd, Alicia K." w:date="2020-03-15T21:25:00Z">
        <w:r w:rsidR="004D491F" w:rsidDel="009F3E79">
          <w:delText>Subp</w:delText>
        </w:r>
      </w:del>
      <w:ins w:id="17" w:author="Byrd, Alicia K." w:date="2020-03-15T21:25:00Z">
        <w:r w:rsidR="009F3E79">
          <w:t>P</w:t>
        </w:r>
      </w:ins>
      <w:r w:rsidR="004D491F">
        <w:t>anel</w:t>
      </w:r>
      <w:ins w:id="18" w:author="Byrd, Alicia K." w:date="2020-03-15T21:25:00Z">
        <w:r w:rsidR="009F3E79">
          <w:t>s</w:t>
        </w:r>
      </w:ins>
      <w:r w:rsidR="004D491F">
        <w:t xml:space="preserve"> A, B and D </w:t>
      </w:r>
      <w:r w:rsidR="004E07FA">
        <w:t>visualize the total intensity, PCA and correlation heatmap of the c</w:t>
      </w:r>
      <w:r w:rsidR="004E07FA" w:rsidRPr="00A11C15">
        <w:t xml:space="preserve">yclic </w:t>
      </w:r>
      <w:r w:rsidR="004E07FA">
        <w:t>l</w:t>
      </w:r>
      <w:r w:rsidR="004E07FA" w:rsidRPr="00A11C15">
        <w:t>oess</w:t>
      </w:r>
      <w:r w:rsidR="004E07FA">
        <w:t xml:space="preserve"> normalization, respectively (</w:t>
      </w:r>
      <w:del w:id="19" w:author="Byrd, Alicia K." w:date="2020-03-15T21:25:00Z">
        <w:r w:rsidR="004E07FA" w:rsidDel="00CA3502">
          <w:delText>subp</w:delText>
        </w:r>
      </w:del>
      <w:ins w:id="20" w:author="Byrd, Alicia K." w:date="2020-03-15T21:25:00Z">
        <w:r w:rsidR="00CA3502">
          <w:t>p</w:t>
        </w:r>
      </w:ins>
      <w:r w:rsidR="004E07FA">
        <w:t xml:space="preserve">anels A, B and D of the remaining normalization methods not shown, </w:t>
      </w:r>
      <w:r w:rsidR="009004C2">
        <w:t>as they produced</w:t>
      </w:r>
      <w:r w:rsidR="004E07FA">
        <w:t xml:space="preserve"> similar results). </w:t>
      </w:r>
    </w:p>
    <w:p w14:paraId="48F78133" w14:textId="728E6FCA" w:rsidR="00C038D5" w:rsidRDefault="001535E9" w:rsidP="00294D1E">
      <w:pPr>
        <w:pStyle w:val="TAMainText"/>
        <w:spacing w:after="240"/>
        <w:jc w:val="left"/>
      </w:pPr>
      <w:r>
        <w:t>The total intensity of each sample after applying c</w:t>
      </w:r>
      <w:r w:rsidRPr="00A11C15">
        <w:t xml:space="preserve">yclic </w:t>
      </w:r>
      <w:r>
        <w:t>l</w:t>
      </w:r>
      <w:r w:rsidRPr="00A11C15">
        <w:t>oess</w:t>
      </w:r>
      <w:r>
        <w:t xml:space="preserve"> normalization is nearly indistinguishable (</w:t>
      </w:r>
      <w:r>
        <w:fldChar w:fldCharType="begin"/>
      </w:r>
      <w:r>
        <w:instrText xml:space="preserve"> REF _Ref34132756 \h  \* MERGEFORMAT </w:instrText>
      </w:r>
      <w:r>
        <w:fldChar w:fldCharType="separate"/>
      </w:r>
      <w:r>
        <w:t xml:space="preserve">Figure </w:t>
      </w:r>
      <w:r>
        <w:rPr>
          <w:noProof/>
        </w:rPr>
        <w:t>2</w:t>
      </w:r>
      <w:r>
        <w:fldChar w:fldCharType="end"/>
      </w:r>
      <w:r>
        <w:t>A)</w:t>
      </w:r>
      <w:r w:rsidR="00DF1213">
        <w:t xml:space="preserve"> and the remaining normalization methods produced very similar results (not shown).</w:t>
      </w:r>
      <w:r>
        <w:t xml:space="preserve"> Near identical sums of intensities </w:t>
      </w:r>
      <w:r w:rsidR="009004C2">
        <w:t>are</w:t>
      </w:r>
      <w:r>
        <w:t xml:space="preserve"> to be expected, unless a treatment is expected to have a major </w:t>
      </w:r>
      <w:r w:rsidR="00DF1213">
        <w:t>impact</w:t>
      </w:r>
      <w:r>
        <w:t xml:space="preserve"> on </w:t>
      </w:r>
      <w:r w:rsidR="00DF1213">
        <w:t>a subset of the</w:t>
      </w:r>
      <w:r>
        <w:t xml:space="preserve"> most abundant proteins. </w:t>
      </w:r>
      <w:r w:rsidR="005F5E5D">
        <w:t xml:space="preserve">Subpanel B of </w:t>
      </w:r>
      <w:r w:rsidR="005F5E5D">
        <w:fldChar w:fldCharType="begin"/>
      </w:r>
      <w:r w:rsidR="005F5E5D">
        <w:instrText xml:space="preserve"> REF _Ref34132756 \h  \* MERGEFORMAT </w:instrText>
      </w:r>
      <w:r w:rsidR="005F5E5D">
        <w:fldChar w:fldCharType="separate"/>
      </w:r>
      <w:r w:rsidR="005F5E5D">
        <w:t xml:space="preserve">Figure </w:t>
      </w:r>
      <w:r w:rsidR="005F5E5D">
        <w:rPr>
          <w:noProof/>
        </w:rPr>
        <w:t>2</w:t>
      </w:r>
      <w:r w:rsidR="005F5E5D">
        <w:fldChar w:fldCharType="end"/>
      </w:r>
      <w:r w:rsidR="005F5E5D">
        <w:t xml:space="preserve"> shows the PCA figure of the c</w:t>
      </w:r>
      <w:r w:rsidR="005F5E5D" w:rsidRPr="00A11C15">
        <w:t xml:space="preserve">yclic </w:t>
      </w:r>
      <w:r w:rsidR="005F5E5D">
        <w:t>l</w:t>
      </w:r>
      <w:r w:rsidR="005F5E5D" w:rsidRPr="00A11C15">
        <w:t>oess</w:t>
      </w:r>
      <w:r w:rsidR="005F5E5D">
        <w:t xml:space="preserve"> normalization (remaining normalization methods not shown, because of similar results)</w:t>
      </w:r>
      <w:r w:rsidR="00DD0BE5">
        <w:t xml:space="preserve"> and demonstrates a stronger separation of cell lines after </w:t>
      </w:r>
      <w:r w:rsidR="00DD0BE5">
        <w:lastRenderedPageBreak/>
        <w:t>normalization, while the cell-line-treatment combination cluster tighter than before normaliz</w:t>
      </w:r>
      <w:r w:rsidR="009004C2">
        <w:t>ing</w:t>
      </w:r>
      <w:r w:rsidR="00DD0BE5">
        <w:t xml:space="preserve">. </w:t>
      </w:r>
      <w:r w:rsidR="00243BD3">
        <w:fldChar w:fldCharType="begin"/>
      </w:r>
      <w:r w:rsidR="00243BD3">
        <w:instrText xml:space="preserve"> REF _Ref34132756 \h </w:instrText>
      </w:r>
      <w:r w:rsidR="00294D1E">
        <w:instrText xml:space="preserve"> \* MERGEFORMAT </w:instrText>
      </w:r>
      <w:r w:rsidR="00243BD3">
        <w:fldChar w:fldCharType="separate"/>
      </w:r>
      <w:r w:rsidR="00243BD3">
        <w:t xml:space="preserve">Figure </w:t>
      </w:r>
      <w:r w:rsidR="00243BD3">
        <w:rPr>
          <w:noProof/>
        </w:rPr>
        <w:t>2</w:t>
      </w:r>
      <w:r w:rsidR="00243BD3">
        <w:fldChar w:fldCharType="end"/>
      </w:r>
      <w:r w:rsidR="00243BD3">
        <w:t xml:space="preserve">C compares the pairwise correlation within cell-line-treatment combinations of the normalization methods. High intragroup correlation values indicate high correlation of replicates within a cell-line-treatment combination and are </w:t>
      </w:r>
      <w:r w:rsidR="00243BD3" w:rsidRPr="00243BD3">
        <w:t>desirable</w:t>
      </w:r>
      <w:r w:rsidR="00243BD3">
        <w:t xml:space="preserve">. </w:t>
      </w:r>
      <w:r w:rsidR="00923F85">
        <w:t xml:space="preserve">All pairwise correlation are presented in a clustered </w:t>
      </w:r>
      <w:proofErr w:type="spellStart"/>
      <w:r w:rsidR="00923F85">
        <w:t>heatmap</w:t>
      </w:r>
      <w:proofErr w:type="spellEnd"/>
      <w:r w:rsidR="00923F85">
        <w:t xml:space="preserve"> (</w:t>
      </w:r>
      <w:r w:rsidR="00923F85">
        <w:fldChar w:fldCharType="begin"/>
      </w:r>
      <w:r w:rsidR="00923F85">
        <w:instrText xml:space="preserve"> REF _Ref34132756 \h </w:instrText>
      </w:r>
      <w:r w:rsidR="00294D1E">
        <w:instrText xml:space="preserve"> \* MERGEFORMAT </w:instrText>
      </w:r>
      <w:r w:rsidR="00923F85">
        <w:fldChar w:fldCharType="separate"/>
      </w:r>
      <w:r w:rsidR="00923F85">
        <w:t xml:space="preserve">Figure </w:t>
      </w:r>
      <w:r w:rsidR="00923F85">
        <w:rPr>
          <w:noProof/>
        </w:rPr>
        <w:t>2</w:t>
      </w:r>
      <w:r w:rsidR="00923F85">
        <w:fldChar w:fldCharType="end"/>
      </w:r>
      <w:r w:rsidR="00923F85">
        <w:t>D). The highest correlations are observed among samples from the same cell-line with either no treatment or treatment. The next strongest correlations are demonstrated between treated and untreated samples from the same cell-line. The second weakest correlations are produced by samples from different cell-lines with the same treatment</w:t>
      </w:r>
      <w:r w:rsidR="000012F0">
        <w:t xml:space="preserve">, which are also samples within the same batch. Samples </w:t>
      </w:r>
      <w:r w:rsidR="006710A5">
        <w:t xml:space="preserve">originating from different cell-lines with different treatment (in different batches) exhibited the weakest correlation. </w:t>
      </w:r>
      <w:r w:rsidR="00726501">
        <w:fldChar w:fldCharType="begin"/>
      </w:r>
      <w:r w:rsidR="00726501">
        <w:instrText xml:space="preserve"> REF _Ref34132756 \h </w:instrText>
      </w:r>
      <w:r w:rsidR="00294D1E">
        <w:instrText xml:space="preserve"> \* MERGEFORMAT </w:instrText>
      </w:r>
      <w:r w:rsidR="00726501">
        <w:fldChar w:fldCharType="separate"/>
      </w:r>
      <w:r w:rsidR="00726501">
        <w:t xml:space="preserve">Figure </w:t>
      </w:r>
      <w:r w:rsidR="00726501">
        <w:rPr>
          <w:noProof/>
        </w:rPr>
        <w:t>2</w:t>
      </w:r>
      <w:r w:rsidR="00726501">
        <w:fldChar w:fldCharType="end"/>
      </w:r>
      <w:r w:rsidR="00726501">
        <w:t xml:space="preserve">’s subpanel E, F and G compare different measurements of intragroup variations (PCV, PEV and PMAD, respectively) for </w:t>
      </w:r>
      <w:r w:rsidR="00D008D1">
        <w:t>different</w:t>
      </w:r>
      <w:r w:rsidR="00726501">
        <w:t xml:space="preserve"> normalization methods.</w:t>
      </w:r>
      <w:r w:rsidR="00D008D1">
        <w:t xml:space="preserve">  Small values are desirable here as they indicate limited variation of sample replicates. It can be observed that all evaluated normalization methods produced similar results</w:t>
      </w:r>
      <w:r w:rsidR="00C038D5">
        <w:t>, with c</w:t>
      </w:r>
      <w:r w:rsidR="00C038D5" w:rsidRPr="00A11C15">
        <w:t xml:space="preserve">yclic </w:t>
      </w:r>
      <w:r w:rsidR="00C038D5">
        <w:t>l</w:t>
      </w:r>
      <w:r w:rsidR="00C038D5" w:rsidRPr="00A11C15">
        <w:t>oess</w:t>
      </w:r>
      <w:r w:rsidR="00C038D5">
        <w:t xml:space="preserve"> normalization ranking among the </w:t>
      </w:r>
      <w:del w:id="21" w:author="Byrd, Alicia K." w:date="2020-03-15T21:32:00Z">
        <w:r w:rsidR="00C038D5" w:rsidDel="003C6420">
          <w:delText>best</w:delText>
        </w:r>
        <w:r w:rsidR="009004C2" w:rsidDel="003C6420">
          <w:delText>er</w:delText>
        </w:r>
        <w:r w:rsidR="00C038D5" w:rsidDel="003C6420">
          <w:delText xml:space="preserve"> </w:delText>
        </w:r>
      </w:del>
      <w:ins w:id="22" w:author="Byrd, Alicia K." w:date="2020-03-15T21:32:00Z">
        <w:r w:rsidR="003C6420">
          <w:t>better</w:t>
        </w:r>
        <w:r w:rsidR="003C6420">
          <w:t xml:space="preserve"> </w:t>
        </w:r>
      </w:ins>
      <w:r w:rsidR="00C038D5">
        <w:t xml:space="preserve">performing methods. In </w:t>
      </w:r>
      <w:del w:id="23" w:author="Byrd, Alicia K." w:date="2020-03-15T21:32:00Z">
        <w:r w:rsidR="00C038D5" w:rsidDel="003C6420">
          <w:delText>sub</w:delText>
        </w:r>
      </w:del>
      <w:r w:rsidR="00C038D5">
        <w:t xml:space="preserve">panel H of </w:t>
      </w:r>
      <w:r w:rsidR="00C038D5">
        <w:fldChar w:fldCharType="begin"/>
      </w:r>
      <w:r w:rsidR="00C038D5">
        <w:instrText xml:space="preserve"> REF _Ref34132756 \h </w:instrText>
      </w:r>
      <w:r w:rsidR="00294D1E">
        <w:instrText xml:space="preserve"> \* MERGEFORMAT </w:instrText>
      </w:r>
      <w:r w:rsidR="00C038D5">
        <w:fldChar w:fldCharType="separate"/>
      </w:r>
      <w:r w:rsidR="00C038D5">
        <w:t xml:space="preserve">Figure </w:t>
      </w:r>
      <w:r w:rsidR="00C038D5">
        <w:rPr>
          <w:noProof/>
        </w:rPr>
        <w:t>2</w:t>
      </w:r>
      <w:r w:rsidR="00C038D5">
        <w:fldChar w:fldCharType="end"/>
      </w:r>
      <w:r w:rsidR="00C038D5">
        <w:t xml:space="preserve"> the density distribution of log2-ratios are compared for each normalization methods. </w:t>
      </w:r>
      <w:r w:rsidR="00FD3AD4">
        <w:t xml:space="preserve">For our example data set no differences are apparent among the different normalization methods. Unless an unbalanced regulation (primarily up- or down-regulation) </w:t>
      </w:r>
      <w:r w:rsidR="000A2982">
        <w:t xml:space="preserve">of the data </w:t>
      </w:r>
      <w:r w:rsidR="00FD3AD4">
        <w:t xml:space="preserve">is to be expected, the densities should be centered </w:t>
      </w:r>
      <w:proofErr w:type="gramStart"/>
      <w:r w:rsidR="00FD3AD4">
        <w:t>around</w:t>
      </w:r>
      <w:proofErr w:type="gramEnd"/>
      <w:r w:rsidR="00FD3AD4">
        <w:t xml:space="preserve"> zero. Deviations of the density center from zero can potentially indicate biases in the normalized data. </w:t>
      </w:r>
    </w:p>
    <w:p w14:paraId="561ECA98" w14:textId="6B93DCBB" w:rsidR="005B78BF" w:rsidRDefault="004720FF" w:rsidP="00294D1E">
      <w:pPr>
        <w:pStyle w:val="TAMainText"/>
        <w:spacing w:after="240"/>
        <w:jc w:val="left"/>
      </w:pPr>
      <w:r>
        <w:t xml:space="preserve">Lastly, </w:t>
      </w:r>
      <w:r w:rsidR="005B78BF">
        <w:t xml:space="preserve">in </w:t>
      </w:r>
      <w:r w:rsidR="005B78BF">
        <w:fldChar w:fldCharType="begin"/>
      </w:r>
      <w:r w:rsidR="005B78BF">
        <w:instrText xml:space="preserve"> REF _Ref34132756 \h </w:instrText>
      </w:r>
      <w:r w:rsidR="00294D1E">
        <w:instrText xml:space="preserve"> \* MERGEFORMAT </w:instrText>
      </w:r>
      <w:r w:rsidR="005B78BF">
        <w:fldChar w:fldCharType="separate"/>
      </w:r>
      <w:r w:rsidR="005B78BF">
        <w:t xml:space="preserve">Figure </w:t>
      </w:r>
      <w:r w:rsidR="005B78BF">
        <w:rPr>
          <w:noProof/>
        </w:rPr>
        <w:t>2</w:t>
      </w:r>
      <w:r w:rsidR="005B78BF">
        <w:fldChar w:fldCharType="end"/>
      </w:r>
      <w:r w:rsidR="005B78BF">
        <w:t xml:space="preserve"> </w:t>
      </w:r>
      <w:del w:id="24" w:author="Byrd, Alicia K." w:date="2020-03-15T21:33:00Z">
        <w:r w:rsidR="005B78BF" w:rsidDel="003C6420">
          <w:delText>sub</w:delText>
        </w:r>
      </w:del>
      <w:r w:rsidR="005B78BF">
        <w:t>panel I</w:t>
      </w:r>
      <w:r w:rsidR="00A71C0C">
        <w:t>,</w:t>
      </w:r>
      <w:r w:rsidR="005B78BF">
        <w:t xml:space="preserve"> a clustered heatmap of missing values for each sample is shown. Only proteins with at least one measured </w:t>
      </w:r>
      <w:r w:rsidR="00A71C0C">
        <w:t xml:space="preserve">value </w:t>
      </w:r>
      <w:r w:rsidR="005B78BF">
        <w:t xml:space="preserve">and one missing value are shown (proteins with complete measurement or only missing values are not shown). The purpose of this heatmap is to identify patterns of missing values (i.e., </w:t>
      </w:r>
      <w:r w:rsidR="00A71C0C">
        <w:t>MAR</w:t>
      </w:r>
      <w:r w:rsidR="005B78BF">
        <w:t xml:space="preserve"> or </w:t>
      </w:r>
      <w:r w:rsidR="00A71C0C">
        <w:t>MNAR</w:t>
      </w:r>
      <w:r w:rsidR="005B78BF">
        <w:t>) and guide the choice of imputation</w:t>
      </w:r>
      <w:r w:rsidR="00C36EA0">
        <w:t xml:space="preserve"> </w:t>
      </w:r>
      <w:r w:rsidR="00C36EA0">
        <w:lastRenderedPageBreak/>
        <w:t>method</w:t>
      </w:r>
      <w:r w:rsidR="00A71C0C">
        <w:t>,</w:t>
      </w:r>
      <w:r w:rsidR="005B78BF">
        <w:t xml:space="preserve"> if desired. Here, it can be observed that samples cluster primarily by batch and secondarily by </w:t>
      </w:r>
      <w:r w:rsidR="00556F1E">
        <w:t xml:space="preserve">cell-line-treatment combination. It is </w:t>
      </w:r>
      <w:r w:rsidR="00556F1E" w:rsidRPr="00556F1E">
        <w:t>apparent</w:t>
      </w:r>
      <w:r w:rsidR="00556F1E">
        <w:t xml:space="preserve"> that measurements are not missing at random, but rather the </w:t>
      </w:r>
      <w:r w:rsidR="00A71C0C" w:rsidRPr="00A71C0C">
        <w:t xml:space="preserve">missingness </w:t>
      </w:r>
      <w:r w:rsidR="00556F1E">
        <w:t xml:space="preserve">of values is influenced by batch and cell-line. </w:t>
      </w:r>
    </w:p>
    <w:p w14:paraId="7B8998DB" w14:textId="2F7E0C98" w:rsidR="0042119D" w:rsidRDefault="00F976D9" w:rsidP="00294D1E">
      <w:pPr>
        <w:pStyle w:val="TAMainText"/>
        <w:spacing w:after="240"/>
        <w:jc w:val="left"/>
      </w:pPr>
      <w:r>
        <w:t xml:space="preserve">Based on the evaluation and comparison of normalization methods and the heatmap of missing values, the user can choose an adequate normalization method and has the choice to select an imputation method. </w:t>
      </w:r>
      <w:r w:rsidR="0012714D">
        <w:t xml:space="preserve">Here, we have selected </w:t>
      </w:r>
      <w:r w:rsidR="0012714D" w:rsidRPr="008907AF">
        <w:rPr>
          <w:bCs/>
        </w:rPr>
        <w:t>cyclic loess normalization</w:t>
      </w:r>
      <w:r w:rsidR="0012714D">
        <w:rPr>
          <w:bCs/>
        </w:rPr>
        <w:t xml:space="preserve"> for our example data set. B</w:t>
      </w:r>
      <w:r>
        <w:t xml:space="preserve">ecause some statistical methods do not require complete data (e.g. </w:t>
      </w:r>
      <w:r w:rsidR="00214AB6" w:rsidRPr="00214AB6">
        <w:t>limma</w:t>
      </w:r>
      <w:r w:rsidR="004A782A">
        <w:t xml:space="preserve"> </w:t>
      </w:r>
      <w:r w:rsidR="004A782A">
        <w:fldChar w:fldCharType="begin">
          <w:fldData xml:space="preserve">PEVuZE5vdGU+PENpdGU+PEF1dGhvcj5SaXRjaGllPC9BdXRob3I+PFllYXI+MjAxNTwvWWVhcj48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</w:fldData>
        </w:fldChar>
      </w:r>
      <w:r w:rsidR="003B2AEC">
        <w:instrText xml:space="preserve"> ADDIN EN.CITE </w:instrText>
      </w:r>
      <w:r w:rsidR="003B2AEC">
        <w:fldChar w:fldCharType="begin">
          <w:fldData xml:space="preserve">PEVuZE5vdGU+PENpdGU+PEF1dGhvcj5SaXRjaGllPC9BdXRob3I+PFllYXI+MjAxNTwvWWVhcj48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</w:fldData>
        </w:fldChar>
      </w:r>
      <w:r w:rsidR="003B2AEC">
        <w:instrText xml:space="preserve"> ADDIN EN.CITE.DATA </w:instrText>
      </w:r>
      <w:r w:rsidR="003B2AEC">
        <w:fldChar w:fldCharType="end"/>
      </w:r>
      <w:r w:rsidR="004A782A">
        <w:fldChar w:fldCharType="separate"/>
      </w:r>
      <w:r w:rsidR="003B2AEC">
        <w:rPr>
          <w:noProof/>
        </w:rPr>
        <w:t>[16]</w:t>
      </w:r>
      <w:r w:rsidR="004A782A">
        <w:fldChar w:fldCharType="end"/>
      </w:r>
      <w:r>
        <w:t>), imputation is not always necessary</w:t>
      </w:r>
      <w:r w:rsidR="0012714D">
        <w:t xml:space="preserve"> and we have decided to no</w:t>
      </w:r>
      <w:ins w:id="25" w:author="Byrd, Alicia K." w:date="2020-03-15T21:34:00Z">
        <w:r w:rsidR="003C6420">
          <w:t>t</w:t>
        </w:r>
      </w:ins>
      <w:r w:rsidR="0012714D">
        <w:t xml:space="preserve"> impute our example data set</w:t>
      </w:r>
      <w:r w:rsidR="00214AB6">
        <w:t xml:space="preserve">. Following the selection of normalization and imputation method (“no imputation” is an imputation choice), the normalized protein data </w:t>
      </w:r>
      <w:r w:rsidR="0012714D">
        <w:t>was</w:t>
      </w:r>
      <w:r w:rsidR="00214AB6">
        <w:t xml:space="preserve"> be exported. </w:t>
      </w:r>
    </w:p>
    <w:p w14:paraId="7125A416" w14:textId="74816F82" w:rsidR="00FE5397" w:rsidRPr="00ED7F9A" w:rsidRDefault="00BD3E14" w:rsidP="00294D1E">
      <w:pPr>
        <w:pStyle w:val="TAMainText"/>
        <w:spacing w:after="240"/>
        <w:jc w:val="left"/>
      </w:pPr>
      <w:r>
        <w:t xml:space="preserve">If the user is undecided about </w:t>
      </w:r>
      <w:r w:rsidR="000E31A6">
        <w:t xml:space="preserve">the </w:t>
      </w:r>
      <w:r>
        <w:t xml:space="preserve">statistical method for </w:t>
      </w:r>
      <w:r w:rsidR="000E31A6">
        <w:t xml:space="preserve">the differential abundance/expression analysis, different </w:t>
      </w:r>
      <w:r w:rsidR="000E31A6" w:rsidRPr="005E1FBC">
        <w:t>differential abundance/expression methods</w:t>
      </w:r>
      <w:r w:rsidR="000E31A6">
        <w:t xml:space="preserve"> can be compared using the incorporated functions of DAtest (note: DAtest requires complete data and therefore an imputation methods need to be selected unless the data has no missing measurements). </w:t>
      </w:r>
      <w:r w:rsidR="006A340E">
        <w:t xml:space="preserve">DAtest evaluate all appropriate statistical methods </w:t>
      </w:r>
      <w:r w:rsidR="00B44730">
        <w:t>for the provided</w:t>
      </w:r>
      <w:r w:rsidR="006A340E">
        <w:t xml:space="preserve"> type of data and then repeatedly evaluate the performance of each method by creating an artificial spike-in signal for a number for random proteins and assessing the ability of a giving method to correctly identify proteins with artificial spike-in signal. The different differential abundance/expression</w:t>
      </w:r>
      <w:r w:rsidR="00024C63">
        <w:t xml:space="preserve"> methods are then rank-ordered and their power can be evaluated for a range of effect sizes. </w:t>
      </w:r>
    </w:p>
    <w:p w14:paraId="79454410" w14:textId="77777777" w:rsidR="00E413F0" w:rsidRDefault="00E413F0" w:rsidP="00E413F0">
      <w:pPr>
        <w:pStyle w:val="TAMainText"/>
        <w:numPr>
          <w:ilvl w:val="0"/>
          <w:numId w:val="11"/>
        </w:numPr>
        <w:spacing w:after="240"/>
        <w:jc w:val="left"/>
        <w:rPr>
          <w:b/>
        </w:rPr>
      </w:pPr>
      <w:r w:rsidRPr="00987683">
        <w:rPr>
          <w:b/>
        </w:rPr>
        <w:t>Discussion</w:t>
      </w:r>
    </w:p>
    <w:p w14:paraId="715113A5" w14:textId="7CA43CAF" w:rsidR="00E413F0" w:rsidRDefault="00E413F0" w:rsidP="00E413F0">
      <w:pPr>
        <w:pStyle w:val="TAMainText"/>
        <w:spacing w:after="240"/>
        <w:ind w:firstLine="0"/>
        <w:jc w:val="left"/>
        <w:rPr>
          <w:bCs/>
        </w:rPr>
      </w:pPr>
      <w:r>
        <w:rPr>
          <w:bCs/>
        </w:rPr>
        <w:t xml:space="preserve">In our example data set we evaluated different popular normalization methods and while most methods performed very similar, we decided to use the </w:t>
      </w:r>
      <w:r w:rsidRPr="00CA2202">
        <w:rPr>
          <w:bCs/>
        </w:rPr>
        <w:t>cyclic loess normalization</w:t>
      </w:r>
      <w:r>
        <w:rPr>
          <w:bCs/>
        </w:rPr>
        <w:t xml:space="preserve"> for this data </w:t>
      </w:r>
      <w:r>
        <w:rPr>
          <w:bCs/>
        </w:rPr>
        <w:lastRenderedPageBreak/>
        <w:t xml:space="preserve">set, based on its </w:t>
      </w:r>
      <w:r w:rsidR="00B44730" w:rsidRPr="00B44730">
        <w:rPr>
          <w:bCs/>
        </w:rPr>
        <w:t xml:space="preserve">marginally </w:t>
      </w:r>
      <w:r>
        <w:rPr>
          <w:bCs/>
        </w:rPr>
        <w:t xml:space="preserve">better performance. In addition, </w:t>
      </w:r>
      <w:r w:rsidRPr="008907AF">
        <w:rPr>
          <w:bCs/>
        </w:rPr>
        <w:t>cyclic loess normalization</w:t>
      </w:r>
      <w:r>
        <w:rPr>
          <w:bCs/>
        </w:rPr>
        <w:t xml:space="preserve"> is one of the normalization methods that consistently ranks among the top performing methods</w:t>
      </w:r>
      <w:r w:rsidR="004A782A">
        <w:rPr>
          <w:bCs/>
        </w:rPr>
        <w:t xml:space="preserve"> </w:t>
      </w:r>
      <w:r w:rsidR="004A782A">
        <w:rPr>
          <w:bCs/>
        </w:rPr>
        <w:fldChar w:fldCharType="begin"/>
      </w:r>
      <w:r w:rsidR="004A782A">
        <w:rPr>
          <w:bCs/>
        </w:rPr>
        <w:instrText xml:space="preserve"> ADDIN EN.CITE &lt;EndNote&gt;&lt;Cite&gt;&lt;Author&gt;Valikangas&lt;/Author&gt;&lt;Year&gt;2018&lt;/Year&gt;&lt;RecNum&gt;3&lt;/RecNum&gt;&lt;DisplayText&gt;[2]&lt;/DisplayText&gt;&lt;record&gt;&lt;rec-number&gt;3&lt;/rec-number&gt;&lt;foreign-keys&gt;&lt;key app="EN" db-id="z0s0zd5r90zxp6ewrstxfxtdrxxavtda2e9f" timestamp="1576782428"&gt;3&lt;/key&gt;&lt;/foreign-keys&gt;&lt;ref-type name="Journal Article"&gt;17&lt;/ref-type&gt;&lt;contributors&gt;&lt;authors&gt;&lt;author&gt;Valikangas, T.&lt;/author&gt;&lt;author&gt;Suomi, T.&lt;/author&gt;&lt;author&gt;Elo, L. L.&lt;/author&gt;&lt;/authors&gt;&lt;/contributors&gt;&lt;titles&gt;&lt;title&gt;A systematic evaluation of normalization methods in quantitative label-free proteomics&lt;/title&gt;&lt;secondary-title&gt;Brief Bioinform&lt;/secondary-title&gt;&lt;/titles&gt;&lt;periodical&gt;&lt;full-title&gt;Brief Bioinform&lt;/full-title&gt;&lt;/periodical&gt;&lt;pages&gt;1-11&lt;/pages&gt;&lt;volume&gt;19&lt;/volume&gt;&lt;number&gt;1&lt;/number&gt;&lt;edition&gt;2016/10/04&lt;/edition&gt;&lt;keywords&gt;&lt;keyword&gt;Animals&lt;/keyword&gt;&lt;keyword&gt;Databases, Protein&lt;/keyword&gt;&lt;keyword&gt;Humans&lt;/keyword&gt;&lt;keyword&gt;Mice&lt;/keyword&gt;&lt;keyword&gt;*Models, Statistical&lt;/keyword&gt;&lt;keyword&gt;Peptide Mapping/methods/*standards&lt;/keyword&gt;&lt;keyword&gt;Proteome/analysis&lt;/keyword&gt;&lt;keyword&gt;Proteomics/*methods/*standards&lt;/keyword&gt;&lt;keyword&gt;Reproducibility of Results&lt;/keyword&gt;&lt;keyword&gt;*bias&lt;/keyword&gt;&lt;keyword&gt;*differential expression&lt;/keyword&gt;&lt;keyword&gt;*intragroup variation&lt;/keyword&gt;&lt;keyword&gt;*label free&lt;/keyword&gt;&lt;keyword&gt;*logarithmic fold change&lt;/keyword&gt;&lt;keyword&gt;*mass spectrometry&lt;/keyword&gt;&lt;keyword&gt;*normalization&lt;/keyword&gt;&lt;keyword&gt;*proteomics&lt;/keyword&gt;&lt;keyword&gt;*quantitation&lt;/keyword&gt;&lt;keyword&gt;*reproducibility&lt;/keyword&gt;&lt;/keywords&gt;&lt;dates&gt;&lt;year&gt;2018&lt;/year&gt;&lt;pub-dates&gt;&lt;date&gt;Jan 1&lt;/date&gt;&lt;/pub-dates&gt;&lt;/dates&gt;&lt;isbn&gt;1477-4054 (Electronic)&amp;#xD;1467-5463 (Linking)&lt;/isbn&gt;&lt;accession-num&gt;27694351&lt;/accession-num&gt;&lt;urls&gt;&lt;related-urls&gt;&lt;url&gt;https://www.ncbi.nlm.nih.gov/pubmed/27694351&lt;/url&gt;&lt;/related-urls&gt;&lt;/urls&gt;&lt;custom2&gt;PMC5862339&lt;/custom2&gt;&lt;electronic-resource-num&gt;10.1093/bib/bbw095&lt;/electronic-resource-num&gt;&lt;/record&gt;&lt;/Cite&gt;&lt;/EndNote&gt;</w:instrText>
      </w:r>
      <w:r w:rsidR="004A782A">
        <w:rPr>
          <w:bCs/>
        </w:rPr>
        <w:fldChar w:fldCharType="separate"/>
      </w:r>
      <w:r w:rsidR="004A782A">
        <w:rPr>
          <w:bCs/>
          <w:noProof/>
        </w:rPr>
        <w:t>[2]</w:t>
      </w:r>
      <w:r w:rsidR="004A782A">
        <w:rPr>
          <w:bCs/>
        </w:rPr>
        <w:fldChar w:fldCharType="end"/>
      </w:r>
      <w:r>
        <w:rPr>
          <w:bCs/>
        </w:rPr>
        <w:t xml:space="preserve">. While it is important to identify an adequate normalization method for the data set at hand, </w:t>
      </w:r>
      <w:r w:rsidR="004A782A" w:rsidRPr="004A782A">
        <w:t xml:space="preserve">Valikangas </w:t>
      </w:r>
      <w:r w:rsidR="004A782A">
        <w:t xml:space="preserve">et al. </w:t>
      </w:r>
      <w:r w:rsidR="004A782A" w:rsidRPr="004A782A">
        <w:fldChar w:fldCharType="begin"/>
      </w:r>
      <w:r w:rsidR="004A782A" w:rsidRPr="004A782A">
        <w:instrText xml:space="preserve"> ADDIN EN.CITE &lt;EndNote&gt;&lt;Cite&gt;&lt;Author&gt;Valikangas&lt;/Author&gt;&lt;Year&gt;2018&lt;/Year&gt;&lt;RecNum&gt;3&lt;/RecNum&gt;&lt;DisplayText&gt;[2]&lt;/DisplayText&gt;&lt;record&gt;&lt;rec-number&gt;3&lt;/rec-number&gt;&lt;foreign-keys&gt;&lt;key app="EN" db-id="z0s0zd5r90zxp6ewrstxfxtdrxxavtda2e9f" timestamp="1576782428"&gt;3&lt;/key&gt;&lt;/foreign-keys&gt;&lt;ref-type name="Journal Article"&gt;17&lt;/ref-type&gt;&lt;contributors&gt;&lt;authors&gt;&lt;author&gt;Valikangas, T.&lt;/author&gt;&lt;author&gt;Suomi, T.&lt;/author&gt;&lt;author&gt;Elo, L. L.&lt;/author&gt;&lt;/authors&gt;&lt;/contributors&gt;&lt;titles&gt;&lt;title&gt;A systematic evaluation of normalization methods in quantitative label-free proteomics&lt;/title&gt;&lt;secondary-title&gt;Brief Bioinform&lt;/secondary-title&gt;&lt;/titles&gt;&lt;periodical&gt;&lt;full-title&gt;Brief Bioinform&lt;/full-title&gt;&lt;/periodical&gt;&lt;pages&gt;1-11&lt;/pages&gt;&lt;volume&gt;19&lt;/volume&gt;&lt;number&gt;1&lt;/number&gt;&lt;edition&gt;2016/10/04&lt;/edition&gt;&lt;keywords&gt;&lt;keyword&gt;Animals&lt;/keyword&gt;&lt;keyword&gt;Databases, Protein&lt;/keyword&gt;&lt;keyword&gt;Humans&lt;/keyword&gt;&lt;keyword&gt;Mice&lt;/keyword&gt;&lt;keyword&gt;*Models, Statistical&lt;/keyword&gt;&lt;keyword&gt;Peptide Mapping/methods/*standards&lt;/keyword&gt;&lt;keyword&gt;Proteome/analysis&lt;/keyword&gt;&lt;keyword&gt;Proteomics/*methods/*standards&lt;/keyword&gt;&lt;keyword&gt;Reproducibility of Results&lt;/keyword&gt;&lt;keyword&gt;*bias&lt;/keyword&gt;&lt;keyword&gt;*differential expression&lt;/keyword&gt;&lt;keyword&gt;*intragroup variation&lt;/keyword&gt;&lt;keyword&gt;*label free&lt;/keyword&gt;&lt;keyword&gt;*logarithmic fold change&lt;/keyword&gt;&lt;keyword&gt;*mass spectrometry&lt;/keyword&gt;&lt;keyword&gt;*normalization&lt;/keyword&gt;&lt;keyword&gt;*proteomics&lt;/keyword&gt;&lt;keyword&gt;*quantitation&lt;/keyword&gt;&lt;keyword&gt;*reproducibility&lt;/keyword&gt;&lt;/keywords&gt;&lt;dates&gt;&lt;year&gt;2018&lt;/year&gt;&lt;pub-dates&gt;&lt;date&gt;Jan 1&lt;/date&gt;&lt;/pub-dates&gt;&lt;/dates&gt;&lt;isbn&gt;1477-4054 (Electronic)&amp;#xD;1467-5463 (Linking)&lt;/isbn&gt;&lt;accession-num&gt;27694351&lt;/accession-num&gt;&lt;urls&gt;&lt;related-urls&gt;&lt;url&gt;https://www.ncbi.nlm.nih.gov/pubmed/27694351&lt;/url&gt;&lt;/related-urls&gt;&lt;/urls&gt;&lt;custom2&gt;PMC5862339&lt;/custom2&gt;&lt;electronic-resource-num&gt;10.1093/bib/bbw095&lt;/electronic-resource-num&gt;&lt;/record&gt;&lt;/Cite&gt;&lt;/EndNote&gt;</w:instrText>
      </w:r>
      <w:r w:rsidR="004A782A" w:rsidRPr="004A782A">
        <w:fldChar w:fldCharType="separate"/>
      </w:r>
      <w:r w:rsidR="004A782A" w:rsidRPr="004A782A">
        <w:rPr>
          <w:noProof/>
        </w:rPr>
        <w:t>[2]</w:t>
      </w:r>
      <w:r w:rsidR="004A782A" w:rsidRPr="004A782A">
        <w:fldChar w:fldCharType="end"/>
      </w:r>
      <w:r>
        <w:rPr>
          <w:bCs/>
        </w:rPr>
        <w:t xml:space="preserve"> </w:t>
      </w:r>
      <w:r w:rsidR="00B44730">
        <w:rPr>
          <w:bCs/>
        </w:rPr>
        <w:t xml:space="preserve">have </w:t>
      </w:r>
      <w:r>
        <w:rPr>
          <w:bCs/>
        </w:rPr>
        <w:t xml:space="preserve">demonstrated that most normalization methods result in better performance than the simple log2 transformation. </w:t>
      </w:r>
    </w:p>
    <w:p w14:paraId="4E6B8844" w14:textId="71BE64A5" w:rsidR="00E413F0" w:rsidRDefault="00E413F0" w:rsidP="00E413F0">
      <w:pPr>
        <w:pStyle w:val="TAMainText"/>
        <w:spacing w:after="240"/>
        <w:jc w:val="left"/>
        <w:rPr>
          <w:bCs/>
        </w:rPr>
      </w:pPr>
      <w:r>
        <w:rPr>
          <w:bCs/>
        </w:rPr>
        <w:t xml:space="preserve">The currently implementation of proteiNorm is limited to the evaluation of normalization methods utilizing intra-group variance and correlation. A more suitable form of evaluations for normalization methods is the assessment of </w:t>
      </w:r>
      <w:r w:rsidR="00B44730">
        <w:rPr>
          <w:bCs/>
        </w:rPr>
        <w:t xml:space="preserve">true </w:t>
      </w:r>
      <w:r>
        <w:rPr>
          <w:bCs/>
        </w:rPr>
        <w:t xml:space="preserve">spike-in signal and/or </w:t>
      </w:r>
      <w:r w:rsidRPr="008A17F4">
        <w:rPr>
          <w:bCs/>
        </w:rPr>
        <w:t>proteomics standards</w:t>
      </w:r>
      <w:r>
        <w:rPr>
          <w:bCs/>
        </w:rPr>
        <w:t xml:space="preserve">. However, this requires additional steps during the sample preparation and might not always be possible. In future versions of proteiNorm we </w:t>
      </w:r>
      <w:r w:rsidR="00B44730">
        <w:rPr>
          <w:bCs/>
        </w:rPr>
        <w:t>intend</w:t>
      </w:r>
      <w:r>
        <w:rPr>
          <w:bCs/>
        </w:rPr>
        <w:t xml:space="preserve"> to include the option of evaluating normalization methods by assessing spike-in signal and/or proteomic standards. Further extensions include a broader spectrum of input file,</w:t>
      </w:r>
      <w:r w:rsidR="00B44730">
        <w:rPr>
          <w:bCs/>
        </w:rPr>
        <w:t xml:space="preserve"> and</w:t>
      </w:r>
      <w:r>
        <w:rPr>
          <w:bCs/>
        </w:rPr>
        <w:t xml:space="preserve"> additional normalization and imputation methods. </w:t>
      </w:r>
    </w:p>
    <w:p w14:paraId="28F9AFE6" w14:textId="77777777" w:rsidR="00E413F0" w:rsidRDefault="00E413F0" w:rsidP="00E413F0">
      <w:pPr>
        <w:pStyle w:val="TAMainText"/>
        <w:numPr>
          <w:ilvl w:val="0"/>
          <w:numId w:val="11"/>
        </w:numPr>
        <w:spacing w:after="240"/>
        <w:jc w:val="left"/>
        <w:rPr>
          <w:b/>
        </w:rPr>
      </w:pPr>
      <w:r w:rsidRPr="00987683">
        <w:rPr>
          <w:b/>
        </w:rPr>
        <w:t>Conclusion</w:t>
      </w:r>
    </w:p>
    <w:p w14:paraId="0DDDC29B" w14:textId="230549D7" w:rsidR="00E413F0" w:rsidRDefault="00E413F0" w:rsidP="00E413F0">
      <w:pPr>
        <w:pStyle w:val="TAMainText"/>
        <w:spacing w:after="240"/>
        <w:ind w:firstLine="0"/>
        <w:jc w:val="left"/>
        <w:rPr>
          <w:bCs/>
        </w:rPr>
      </w:pPr>
      <w:r>
        <w:rPr>
          <w:bCs/>
        </w:rPr>
        <w:t xml:space="preserve">When analyzing proteomic data measured by </w:t>
      </w:r>
      <w:r w:rsidRPr="008C30FA">
        <w:rPr>
          <w:bCs/>
        </w:rPr>
        <w:t>mass spectrometer</w:t>
      </w:r>
      <w:r w:rsidR="002452A0">
        <w:rPr>
          <w:bCs/>
        </w:rPr>
        <w:t>,</w:t>
      </w:r>
      <w:r>
        <w:rPr>
          <w:bCs/>
        </w:rPr>
        <w:t xml:space="preserve"> </w:t>
      </w:r>
      <w:r w:rsidR="002452A0">
        <w:rPr>
          <w:bCs/>
        </w:rPr>
        <w:t xml:space="preserve">normalization of the data is </w:t>
      </w:r>
      <w:r>
        <w:rPr>
          <w:bCs/>
        </w:rPr>
        <w:t xml:space="preserve">an integral data processing step to adjust for unwanted systematic biases. Failing to </w:t>
      </w:r>
      <w:r w:rsidR="002452A0">
        <w:rPr>
          <w:bCs/>
        </w:rPr>
        <w:t>acknowledge such issues</w:t>
      </w:r>
      <w:r>
        <w:rPr>
          <w:bCs/>
        </w:rPr>
        <w:t xml:space="preserve"> can lead to </w:t>
      </w:r>
      <w:r w:rsidRPr="0040379A">
        <w:rPr>
          <w:bCs/>
        </w:rPr>
        <w:t>erroneous</w:t>
      </w:r>
      <w:r>
        <w:rPr>
          <w:bCs/>
        </w:rPr>
        <w:t xml:space="preserve"> results and inference, which limits reproducibility, scientific progress and increase</w:t>
      </w:r>
      <w:r w:rsidR="00B44730">
        <w:rPr>
          <w:bCs/>
        </w:rPr>
        <w:t>s</w:t>
      </w:r>
      <w:r>
        <w:rPr>
          <w:bCs/>
        </w:rPr>
        <w:t xml:space="preserve"> the cost of science. </w:t>
      </w:r>
    </w:p>
    <w:p w14:paraId="0F7F62B1" w14:textId="77777777" w:rsidR="00E413F0" w:rsidRDefault="00E413F0" w:rsidP="00E413F0">
      <w:pPr>
        <w:pStyle w:val="TAMainText"/>
        <w:spacing w:after="240"/>
        <w:jc w:val="left"/>
        <w:rPr>
          <w:bCs/>
        </w:rPr>
      </w:pPr>
      <w:r>
        <w:rPr>
          <w:bCs/>
        </w:rPr>
        <w:t xml:space="preserve">With proteiNorm we present a user-friendly tool with the goal to assist researchers in the evaluation of popular normalization methods and to identify an adequate normalization method suited for a given data set. Researchers also have the option to impute missing values and/or </w:t>
      </w:r>
      <w:r>
        <w:rPr>
          <w:bCs/>
        </w:rPr>
        <w:lastRenderedPageBreak/>
        <w:t xml:space="preserve">compare different differential abundance/expression methods and their power for a range of effect size.  </w:t>
      </w:r>
    </w:p>
    <w:p w14:paraId="0638E6FA" w14:textId="1E6D6EB8" w:rsidR="008A4148" w:rsidRDefault="008A4148" w:rsidP="008A4148">
      <w:pPr>
        <w:pStyle w:val="TAMainText"/>
        <w:numPr>
          <w:ilvl w:val="0"/>
          <w:numId w:val="11"/>
        </w:numPr>
        <w:spacing w:after="240"/>
        <w:jc w:val="left"/>
        <w:rPr>
          <w:b/>
        </w:rPr>
      </w:pPr>
      <w:r w:rsidRPr="008A4148">
        <w:rPr>
          <w:b/>
        </w:rPr>
        <w:t>A</w:t>
      </w:r>
      <w:r>
        <w:rPr>
          <w:b/>
        </w:rPr>
        <w:t>uthor Information</w:t>
      </w:r>
    </w:p>
    <w:p w14:paraId="0BDE275F" w14:textId="77777777" w:rsidR="008A4148" w:rsidRPr="00DD6DBB" w:rsidRDefault="008A4148" w:rsidP="008A4148">
      <w:pPr>
        <w:pStyle w:val="FAAuthorInfoSubtitle"/>
      </w:pPr>
      <w:r w:rsidRPr="00DD6DBB">
        <w:t>Corresponding Author</w:t>
      </w:r>
    </w:p>
    <w:p w14:paraId="289375B1" w14:textId="527B94A4" w:rsidR="004C61DF" w:rsidRPr="004C61DF" w:rsidRDefault="0065025B" w:rsidP="004C61DF">
      <w:pPr>
        <w:pStyle w:val="FACorrespondingAuthorFootnote"/>
        <w:spacing w:after="240"/>
        <w:jc w:val="left"/>
      </w:pPr>
      <w:r>
        <w:t>Stephanie</w:t>
      </w:r>
      <w:r w:rsidR="004C61DF">
        <w:t xml:space="preserve"> Byrum, </w:t>
      </w:r>
      <w:hyperlink r:id="rId14" w:history="1">
        <w:r w:rsidR="004C61DF" w:rsidRPr="00931299">
          <w:rPr>
            <w:rStyle w:val="Hyperlink"/>
          </w:rPr>
          <w:t>sbyrum@uams.edu</w:t>
        </w:r>
      </w:hyperlink>
      <w:r w:rsidR="004C61DF">
        <w:t xml:space="preserve">, </w:t>
      </w:r>
      <w:r w:rsidR="004C61DF" w:rsidRPr="004C61DF">
        <w:t>(501) 686-5783</w:t>
      </w:r>
      <w:r w:rsidR="004C61DF">
        <w:t>, University of Arkansas for Medical Sciences, 4301 W Markham St. slot 516, Little Rock, AR 72205</w:t>
      </w:r>
    </w:p>
    <w:p w14:paraId="3047B516" w14:textId="77777777" w:rsidR="008A4148" w:rsidRPr="00DD6DBB" w:rsidRDefault="008A4148" w:rsidP="008A4148">
      <w:pPr>
        <w:pStyle w:val="FAAuthorInfoSubtitle"/>
      </w:pPr>
      <w:r w:rsidRPr="00DD6DBB">
        <w:t>Author Contributions</w:t>
      </w:r>
    </w:p>
    <w:p w14:paraId="047D3D2C" w14:textId="7D0779DF" w:rsidR="004C61DF" w:rsidRPr="0024629D" w:rsidRDefault="004C61DF" w:rsidP="0024629D">
      <w:pPr>
        <w:pStyle w:val="StyleFACorrespondingAuthorFootnote7pt"/>
        <w:spacing w:after="240" w:line="480" w:lineRule="auto"/>
        <w:rPr>
          <w:rFonts w:ascii="Times" w:hAnsi="Times"/>
          <w:kern w:val="0"/>
          <w:sz w:val="24"/>
        </w:rPr>
      </w:pPr>
      <w:r w:rsidRPr="0024629D">
        <w:rPr>
          <w:rFonts w:ascii="Times" w:hAnsi="Times"/>
          <w:kern w:val="0"/>
          <w:sz w:val="24"/>
        </w:rPr>
        <w:t>SG</w:t>
      </w:r>
      <w:r w:rsidR="00360683">
        <w:rPr>
          <w:rFonts w:ascii="Times" w:hAnsi="Times"/>
          <w:kern w:val="0"/>
          <w:sz w:val="24"/>
        </w:rPr>
        <w:t>, JT, and SB performed</w:t>
      </w:r>
      <w:r w:rsidRPr="0024629D">
        <w:rPr>
          <w:rFonts w:ascii="Times" w:hAnsi="Times"/>
          <w:kern w:val="0"/>
          <w:sz w:val="24"/>
        </w:rPr>
        <w:t xml:space="preserve"> </w:t>
      </w:r>
      <w:r w:rsidR="0024629D" w:rsidRPr="0024629D">
        <w:rPr>
          <w:rFonts w:ascii="Times" w:hAnsi="Times"/>
          <w:kern w:val="0"/>
          <w:sz w:val="24"/>
        </w:rPr>
        <w:t>tool development</w:t>
      </w:r>
      <w:r w:rsidR="00360683">
        <w:rPr>
          <w:rFonts w:ascii="Times" w:hAnsi="Times"/>
          <w:kern w:val="0"/>
          <w:sz w:val="24"/>
        </w:rPr>
        <w:t>,</w:t>
      </w:r>
      <w:r w:rsidR="0024629D" w:rsidRPr="0024629D">
        <w:rPr>
          <w:rFonts w:ascii="Times" w:hAnsi="Times"/>
          <w:kern w:val="0"/>
          <w:sz w:val="24"/>
        </w:rPr>
        <w:t xml:space="preserve"> manuscript writing</w:t>
      </w:r>
      <w:r w:rsidR="00360683">
        <w:rPr>
          <w:rFonts w:ascii="Times" w:hAnsi="Times"/>
          <w:kern w:val="0"/>
          <w:sz w:val="24"/>
        </w:rPr>
        <w:t>,</w:t>
      </w:r>
      <w:r w:rsidR="0024629D" w:rsidRPr="0024629D">
        <w:rPr>
          <w:rFonts w:ascii="Times" w:hAnsi="Times"/>
          <w:kern w:val="0"/>
          <w:sz w:val="24"/>
        </w:rPr>
        <w:t xml:space="preserve"> and editing</w:t>
      </w:r>
      <w:r w:rsidR="00360683">
        <w:rPr>
          <w:rFonts w:ascii="Times" w:hAnsi="Times"/>
          <w:kern w:val="0"/>
          <w:sz w:val="24"/>
        </w:rPr>
        <w:t xml:space="preserve">. </w:t>
      </w:r>
      <w:r w:rsidRPr="0024629D">
        <w:rPr>
          <w:rFonts w:ascii="Times" w:hAnsi="Times"/>
          <w:kern w:val="0"/>
          <w:sz w:val="24"/>
        </w:rPr>
        <w:t>MZ and A</w:t>
      </w:r>
      <w:bookmarkStart w:id="26" w:name="_GoBack"/>
      <w:bookmarkEnd w:id="26"/>
      <w:r w:rsidRPr="0024629D">
        <w:rPr>
          <w:rFonts w:ascii="Times" w:hAnsi="Times"/>
          <w:kern w:val="0"/>
          <w:sz w:val="24"/>
        </w:rPr>
        <w:t>B</w:t>
      </w:r>
      <w:r w:rsidR="00360683">
        <w:rPr>
          <w:rFonts w:ascii="Times" w:hAnsi="Times"/>
          <w:kern w:val="0"/>
          <w:sz w:val="24"/>
        </w:rPr>
        <w:t xml:space="preserve"> performed the</w:t>
      </w:r>
      <w:r w:rsidR="0024629D" w:rsidRPr="0024629D">
        <w:rPr>
          <w:rFonts w:ascii="Times" w:hAnsi="Times"/>
          <w:kern w:val="0"/>
          <w:sz w:val="24"/>
        </w:rPr>
        <w:t xml:space="preserve"> sample preparation</w:t>
      </w:r>
      <w:r w:rsidR="00360683">
        <w:rPr>
          <w:rFonts w:ascii="Times" w:hAnsi="Times"/>
          <w:kern w:val="0"/>
          <w:sz w:val="24"/>
        </w:rPr>
        <w:t xml:space="preserve"> and editing.</w:t>
      </w:r>
    </w:p>
    <w:p w14:paraId="38A7545D" w14:textId="77777777" w:rsidR="008A4148" w:rsidRPr="00DD6DBB" w:rsidRDefault="008A4148" w:rsidP="008A4148">
      <w:pPr>
        <w:pStyle w:val="FAAuthorInfoSubtitle"/>
      </w:pPr>
      <w:r w:rsidRPr="00DD6DBB">
        <w:t>Funding Sources</w:t>
      </w:r>
    </w:p>
    <w:p w14:paraId="490BA02D" w14:textId="63BF09A6" w:rsidR="00E22749" w:rsidRPr="00E22749" w:rsidRDefault="00E22749" w:rsidP="00E22749">
      <w:pPr>
        <w:pStyle w:val="TAMainText"/>
        <w:spacing w:after="240"/>
        <w:ind w:firstLine="0"/>
        <w:jc w:val="left"/>
        <w:rPr>
          <w:rFonts w:ascii="Times New Roman" w:eastAsia="Arial" w:hAnsi="Times New Roman"/>
          <w:color w:val="333333"/>
          <w:szCs w:val="24"/>
        </w:rPr>
      </w:pPr>
      <w:r w:rsidRPr="00E22749">
        <w:rPr>
          <w:rFonts w:ascii="Times New Roman" w:eastAsia="Arial" w:hAnsi="Times New Roman"/>
          <w:color w:val="333333"/>
          <w:szCs w:val="24"/>
        </w:rPr>
        <w:t xml:space="preserve">This study was supported by the Arkansas Children’s Research Institute, the Arkansas Biosciences Institute, </w:t>
      </w:r>
      <w:r>
        <w:rPr>
          <w:rFonts w:ascii="Times New Roman" w:eastAsia="Arial" w:hAnsi="Times New Roman"/>
          <w:color w:val="333333"/>
          <w:szCs w:val="24"/>
        </w:rPr>
        <w:t xml:space="preserve">the Little Rock Envoys Seeds of Science, </w:t>
      </w:r>
      <w:r w:rsidRPr="00E22749">
        <w:rPr>
          <w:rFonts w:ascii="Times New Roman" w:eastAsia="Arial" w:hAnsi="Times New Roman"/>
          <w:color w:val="333333"/>
          <w:szCs w:val="24"/>
        </w:rPr>
        <w:t>and the Center for Translational Pediatric Research funded under the National Institutes of Health grant P20GM121293.</w:t>
      </w:r>
    </w:p>
    <w:p w14:paraId="588606F0" w14:textId="0A6B458A" w:rsidR="008A4148" w:rsidRDefault="008A4148" w:rsidP="00E22749">
      <w:pPr>
        <w:pStyle w:val="TAMainText"/>
        <w:spacing w:after="240"/>
        <w:ind w:firstLine="0"/>
        <w:jc w:val="left"/>
        <w:rPr>
          <w:b/>
        </w:rPr>
      </w:pPr>
      <w:r>
        <w:rPr>
          <w:b/>
        </w:rPr>
        <w:t xml:space="preserve">Acknowledgement </w:t>
      </w:r>
    </w:p>
    <w:p w14:paraId="1299F3F5" w14:textId="77777777" w:rsidR="00A10587" w:rsidRPr="00A10587" w:rsidRDefault="00E22749" w:rsidP="008A4148">
      <w:pPr>
        <w:pStyle w:val="TDAcknowledgments"/>
        <w:spacing w:before="0" w:after="240"/>
        <w:ind w:firstLine="0"/>
        <w:jc w:val="left"/>
        <w:rPr>
          <w:rFonts w:ascii="Times New Roman" w:hAnsi="Times New Roman"/>
          <w:color w:val="FF0000"/>
          <w:szCs w:val="24"/>
        </w:rPr>
      </w:pPr>
      <w:r w:rsidRPr="00E22749">
        <w:rPr>
          <w:rFonts w:ascii="Times New Roman" w:eastAsia="Arial" w:hAnsi="Times New Roman"/>
          <w:szCs w:val="24"/>
        </w:rPr>
        <w:t xml:space="preserve">The authors would like to acknowledge the University of Arkansas for Medical Sciences </w:t>
      </w:r>
      <w:r w:rsidRPr="00A10587">
        <w:rPr>
          <w:rFonts w:ascii="Times New Roman" w:eastAsia="Arial" w:hAnsi="Times New Roman"/>
          <w:szCs w:val="24"/>
        </w:rPr>
        <w:t>Proteomics Core Facility</w:t>
      </w:r>
      <w:r w:rsidRPr="008D572B">
        <w:rPr>
          <w:rFonts w:ascii="Times New Roman" w:eastAsia="Arial" w:hAnsi="Times New Roman"/>
          <w:szCs w:val="24"/>
        </w:rPr>
        <w:t>.</w:t>
      </w:r>
      <w:r w:rsidRPr="008D572B" w:rsidDel="00E22749">
        <w:rPr>
          <w:rFonts w:ascii="Times New Roman" w:hAnsi="Times New Roman"/>
          <w:color w:val="FF0000"/>
          <w:szCs w:val="24"/>
        </w:rPr>
        <w:t xml:space="preserve"> </w:t>
      </w:r>
    </w:p>
    <w:p w14:paraId="6379FD51" w14:textId="77777777" w:rsidR="00A10587" w:rsidRPr="008D572B" w:rsidRDefault="00A10587" w:rsidP="00A10587">
      <w:pPr>
        <w:pStyle w:val="Normal1"/>
        <w:spacing w:line="480" w:lineRule="auto"/>
        <w:rPr>
          <w:rFonts w:ascii="Times New Roman" w:eastAsia="Arial" w:hAnsi="Times New Roman" w:cs="Times New Roman"/>
        </w:rPr>
      </w:pPr>
      <w:r w:rsidRPr="008D572B">
        <w:rPr>
          <w:rFonts w:ascii="Times New Roman" w:eastAsia="Arial" w:hAnsi="Times New Roman" w:cs="Times New Roman"/>
        </w:rPr>
        <w:t>Data Availability</w:t>
      </w:r>
    </w:p>
    <w:p w14:paraId="50578770" w14:textId="47B376E2" w:rsidR="008A4148" w:rsidRPr="00E22749" w:rsidRDefault="00A10587" w:rsidP="00A10587">
      <w:pPr>
        <w:pStyle w:val="TDAcknowledgments"/>
        <w:spacing w:before="0" w:after="240"/>
        <w:ind w:firstLine="0"/>
        <w:jc w:val="left"/>
        <w:rPr>
          <w:rFonts w:ascii="Times New Roman" w:hAnsi="Times New Roman"/>
          <w:color w:val="FF0000"/>
          <w:szCs w:val="24"/>
        </w:rPr>
      </w:pPr>
      <w:r w:rsidRPr="008D572B">
        <w:rPr>
          <w:rFonts w:ascii="Times New Roman" w:eastAsia="Arial" w:hAnsi="Times New Roman"/>
          <w:szCs w:val="24"/>
        </w:rPr>
        <w:t xml:space="preserve">All of the mass spectrometry data is available via </w:t>
      </w:r>
      <w:proofErr w:type="spellStart"/>
      <w:r w:rsidRPr="008D572B">
        <w:rPr>
          <w:rFonts w:ascii="Times New Roman" w:eastAsia="Arial" w:hAnsi="Times New Roman"/>
          <w:szCs w:val="24"/>
        </w:rPr>
        <w:t>ProteomeXchange</w:t>
      </w:r>
      <w:proofErr w:type="spellEnd"/>
      <w:r w:rsidRPr="008D572B">
        <w:rPr>
          <w:rFonts w:ascii="Times New Roman" w:eastAsia="Arial" w:hAnsi="Times New Roman"/>
          <w:szCs w:val="24"/>
        </w:rPr>
        <w:t xml:space="preserve"> with identifier </w:t>
      </w:r>
      <w:commentRangeStart w:id="27"/>
      <w:r w:rsidR="00EB035C">
        <w:rPr>
          <w:rFonts w:ascii="Times New Roman" w:eastAsia="Arial" w:hAnsi="Times New Roman"/>
          <w:szCs w:val="24"/>
        </w:rPr>
        <w:t>XXX</w:t>
      </w:r>
      <w:commentRangeEnd w:id="27"/>
      <w:r w:rsidR="00EB035C">
        <w:rPr>
          <w:rStyle w:val="CommentReference"/>
        </w:rPr>
        <w:commentReference w:id="27"/>
      </w:r>
      <w:r w:rsidRPr="008D572B">
        <w:rPr>
          <w:rFonts w:ascii="Times New Roman" w:eastAsia="Arial" w:hAnsi="Times New Roman"/>
          <w:szCs w:val="24"/>
        </w:rPr>
        <w:t xml:space="preserve">. ProteiNorm and example data is freely available at </w:t>
      </w:r>
      <w:hyperlink r:id="rId15" w:history="1">
        <w:r w:rsidRPr="008D572B">
          <w:rPr>
            <w:rStyle w:val="Hyperlink"/>
            <w:rFonts w:ascii="Times New Roman" w:eastAsia="Arial" w:hAnsi="Times New Roman"/>
            <w:szCs w:val="24"/>
          </w:rPr>
          <w:t>https://github.com/ByrumLab/Prote</w:t>
        </w:r>
      </w:hyperlink>
      <w:r w:rsidRPr="008D572B">
        <w:rPr>
          <w:rFonts w:ascii="Times New Roman" w:eastAsia="Arial" w:hAnsi="Times New Roman"/>
          <w:color w:val="0000FF"/>
          <w:szCs w:val="24"/>
          <w:u w:val="single"/>
        </w:rPr>
        <w:t>iNorm</w:t>
      </w:r>
      <w:r w:rsidRPr="00E22749" w:rsidDel="00E22749">
        <w:rPr>
          <w:rFonts w:ascii="Times New Roman" w:hAnsi="Times New Roman"/>
          <w:color w:val="FF0000"/>
          <w:szCs w:val="24"/>
        </w:rPr>
        <w:t xml:space="preserve"> </w:t>
      </w:r>
    </w:p>
    <w:p w14:paraId="6D83232E" w14:textId="72C94BC9" w:rsidR="008A4148" w:rsidRDefault="008A4148" w:rsidP="008A4148">
      <w:pPr>
        <w:pStyle w:val="TAMainText"/>
        <w:numPr>
          <w:ilvl w:val="0"/>
          <w:numId w:val="11"/>
        </w:numPr>
        <w:spacing w:after="240"/>
        <w:jc w:val="left"/>
        <w:rPr>
          <w:b/>
        </w:rPr>
      </w:pPr>
      <w:r>
        <w:rPr>
          <w:b/>
        </w:rPr>
        <w:t>Abbreviations</w:t>
      </w:r>
    </w:p>
    <w:p w14:paraId="2F6D565B" w14:textId="17D4A375" w:rsidR="0024629D" w:rsidRPr="0024629D" w:rsidRDefault="0024629D" w:rsidP="0024629D">
      <w:pPr>
        <w:pStyle w:val="TAMainText"/>
        <w:spacing w:after="240"/>
        <w:ind w:firstLine="0"/>
        <w:jc w:val="left"/>
      </w:pPr>
      <w:r w:rsidRPr="0024629D">
        <w:lastRenderedPageBreak/>
        <w:t>VSN</w:t>
      </w:r>
      <w:r>
        <w:t xml:space="preserve"> </w:t>
      </w:r>
      <w:r w:rsidRPr="0024629D">
        <w:t>variance stabilizing normalization</w:t>
      </w:r>
      <w:r>
        <w:t xml:space="preserve">, </w:t>
      </w:r>
      <w:r w:rsidRPr="0024629D">
        <w:t>PCV</w:t>
      </w:r>
      <w:r>
        <w:t xml:space="preserve"> </w:t>
      </w:r>
      <w:r w:rsidRPr="0024629D">
        <w:t>pooled coefficient of variance</w:t>
      </w:r>
      <w:r>
        <w:t xml:space="preserve">, </w:t>
      </w:r>
      <w:r w:rsidRPr="0024629D">
        <w:t>PMAD</w:t>
      </w:r>
      <w:r>
        <w:t xml:space="preserve"> </w:t>
      </w:r>
      <w:r w:rsidRPr="0024629D">
        <w:t>pooled median absolute deviation</w:t>
      </w:r>
      <w:r>
        <w:t xml:space="preserve">, </w:t>
      </w:r>
      <w:r w:rsidRPr="0024629D">
        <w:t>PEV</w:t>
      </w:r>
      <w:r>
        <w:t xml:space="preserve"> pooled estimate of variance, </w:t>
      </w:r>
      <w:r w:rsidRPr="0024629D">
        <w:t>TMT</w:t>
      </w:r>
      <w:r>
        <w:t xml:space="preserve"> t</w:t>
      </w:r>
      <w:r w:rsidRPr="0024629D">
        <w:t xml:space="preserve">andem </w:t>
      </w:r>
      <w:r>
        <w:t>m</w:t>
      </w:r>
      <w:r w:rsidRPr="0024629D">
        <w:t xml:space="preserve">ass </w:t>
      </w:r>
      <w:r>
        <w:t>t</w:t>
      </w:r>
      <w:r w:rsidRPr="0024629D">
        <w:t>ag</w:t>
      </w:r>
      <w:r>
        <w:t xml:space="preserve">, </w:t>
      </w:r>
      <w:r w:rsidRPr="0024629D">
        <w:t>MAR</w:t>
      </w:r>
      <w:r>
        <w:t xml:space="preserve"> </w:t>
      </w:r>
      <w:r w:rsidRPr="0024629D">
        <w:t>missing at random</w:t>
      </w:r>
      <w:r>
        <w:t xml:space="preserve">, </w:t>
      </w:r>
      <w:r w:rsidRPr="0024629D">
        <w:t>MNAR missing not at random</w:t>
      </w:r>
      <w:r>
        <w:t xml:space="preserve">, </w:t>
      </w:r>
      <w:r w:rsidRPr="0024629D">
        <w:t>RLR</w:t>
      </w:r>
      <w:r>
        <w:t xml:space="preserve"> </w:t>
      </w:r>
      <w:r w:rsidRPr="0024629D">
        <w:t>robust linear regression</w:t>
      </w:r>
      <w:r>
        <w:t xml:space="preserve">, </w:t>
      </w:r>
      <w:r w:rsidRPr="0024629D">
        <w:t>PCA</w:t>
      </w:r>
      <w:r>
        <w:t xml:space="preserve"> </w:t>
      </w:r>
      <w:r w:rsidRPr="0024629D">
        <w:t>principal component analysis</w:t>
      </w:r>
      <w:r>
        <w:t xml:space="preserve">, </w:t>
      </w:r>
      <w:r w:rsidRPr="0024629D">
        <w:t>KNN</w:t>
      </w:r>
      <w:r>
        <w:t xml:space="preserve"> </w:t>
      </w:r>
      <w:r w:rsidRPr="0024629D">
        <w:t>k-nearest neighbors</w:t>
      </w:r>
      <w:r>
        <w:t xml:space="preserve">, </w:t>
      </w:r>
      <w:r w:rsidRPr="0024629D">
        <w:t>QRILC</w:t>
      </w:r>
      <w:r>
        <w:t xml:space="preserve"> </w:t>
      </w:r>
      <w:r w:rsidRPr="0024629D">
        <w:t>Quantile Regression Imputation of Left-Censored</w:t>
      </w:r>
    </w:p>
    <w:p w14:paraId="134F5851" w14:textId="52A296AD" w:rsidR="00A20E38" w:rsidRPr="00A20E38" w:rsidRDefault="007534B9" w:rsidP="00A20E38">
      <w:pPr>
        <w:pStyle w:val="TAMainText"/>
        <w:numPr>
          <w:ilvl w:val="0"/>
          <w:numId w:val="11"/>
        </w:numPr>
        <w:spacing w:after="240"/>
        <w:jc w:val="left"/>
        <w:rPr>
          <w:b/>
        </w:rPr>
      </w:pPr>
      <w:r w:rsidRPr="00987683">
        <w:rPr>
          <w:b/>
        </w:rPr>
        <w:t>References</w:t>
      </w:r>
    </w:p>
    <w:p w14:paraId="4061F5C0" w14:textId="77777777" w:rsidR="003B2AEC" w:rsidRPr="003B2AEC" w:rsidRDefault="00A20E38" w:rsidP="00294D1E">
      <w:pPr>
        <w:pStyle w:val="TFReferencesSection"/>
      </w:pPr>
      <w:r>
        <w:fldChar w:fldCharType="begin"/>
      </w:r>
      <w:r>
        <w:instrText xml:space="preserve"> ADDIN EN.REFLIST </w:instrText>
      </w:r>
      <w:r>
        <w:fldChar w:fldCharType="separate"/>
      </w:r>
      <w:r w:rsidR="003B2AEC" w:rsidRPr="003B2AEC">
        <w:t>1.</w:t>
      </w:r>
      <w:r w:rsidR="003B2AEC" w:rsidRPr="003B2AEC">
        <w:tab/>
        <w:t xml:space="preserve">Chawade, A., E. Alexandersson, and F. Levander, </w:t>
      </w:r>
      <w:r w:rsidR="003B2AEC" w:rsidRPr="003B2AEC">
        <w:rPr>
          <w:i/>
        </w:rPr>
        <w:t>Normalyzer: a tool for rapid evaluation of normalization methods for omics data sets.</w:t>
      </w:r>
      <w:r w:rsidR="003B2AEC" w:rsidRPr="003B2AEC">
        <w:t xml:space="preserve"> J Proteome Res, 2014. </w:t>
      </w:r>
      <w:r w:rsidR="003B2AEC" w:rsidRPr="003B2AEC">
        <w:rPr>
          <w:b/>
        </w:rPr>
        <w:t>13</w:t>
      </w:r>
      <w:r w:rsidR="003B2AEC" w:rsidRPr="003B2AEC">
        <w:t>(6): p. 3114-20.</w:t>
      </w:r>
    </w:p>
    <w:p w14:paraId="704E7B8D" w14:textId="77777777" w:rsidR="003B2AEC" w:rsidRPr="003B2AEC" w:rsidRDefault="003B2AEC" w:rsidP="00294D1E">
      <w:pPr>
        <w:pStyle w:val="TFReferencesSection"/>
      </w:pPr>
      <w:r w:rsidRPr="003B2AEC">
        <w:t>2.</w:t>
      </w:r>
      <w:r w:rsidRPr="003B2AEC">
        <w:tab/>
        <w:t xml:space="preserve">Valikangas, T., T. Suomi, and L.L. Elo, </w:t>
      </w:r>
      <w:r w:rsidRPr="003B2AEC">
        <w:rPr>
          <w:i/>
        </w:rPr>
        <w:t>A systematic evaluation of normalization methods in quantitative label-free proteomics.</w:t>
      </w:r>
      <w:r w:rsidRPr="003B2AEC">
        <w:t xml:space="preserve"> Brief Bioinform, 2018. </w:t>
      </w:r>
      <w:r w:rsidRPr="003B2AEC">
        <w:rPr>
          <w:b/>
        </w:rPr>
        <w:t>19</w:t>
      </w:r>
      <w:r w:rsidRPr="003B2AEC">
        <w:t>(1): p. 1-11.</w:t>
      </w:r>
    </w:p>
    <w:p w14:paraId="1D6B2807" w14:textId="77777777" w:rsidR="003B2AEC" w:rsidRPr="003B2AEC" w:rsidRDefault="003B2AEC" w:rsidP="00294D1E">
      <w:pPr>
        <w:pStyle w:val="TFReferencesSection"/>
      </w:pPr>
      <w:r w:rsidRPr="003B2AEC">
        <w:t>3.</w:t>
      </w:r>
      <w:r w:rsidRPr="003B2AEC">
        <w:tab/>
        <w:t xml:space="preserve">Karpievitch, Y.V., A.R. Dabney, and R.D. Smith, </w:t>
      </w:r>
      <w:r w:rsidRPr="003B2AEC">
        <w:rPr>
          <w:i/>
        </w:rPr>
        <w:t>Normalization and missing value imputation for label-free LC-MS analysis.</w:t>
      </w:r>
      <w:r w:rsidRPr="003B2AEC">
        <w:t xml:space="preserve"> BMC Bioinformatics, 2012. </w:t>
      </w:r>
      <w:r w:rsidRPr="003B2AEC">
        <w:rPr>
          <w:b/>
        </w:rPr>
        <w:t>13 Suppl 16</w:t>
      </w:r>
      <w:r w:rsidRPr="003B2AEC">
        <w:t>: p. S5.</w:t>
      </w:r>
    </w:p>
    <w:p w14:paraId="0913E406" w14:textId="77777777" w:rsidR="003B2AEC" w:rsidRPr="003B2AEC" w:rsidRDefault="003B2AEC" w:rsidP="00294D1E">
      <w:pPr>
        <w:pStyle w:val="TFReferencesSection"/>
      </w:pPr>
      <w:r w:rsidRPr="003B2AEC">
        <w:t>4.</w:t>
      </w:r>
      <w:r w:rsidRPr="003B2AEC">
        <w:tab/>
        <w:t xml:space="preserve">Webb-Robertson, B.J., et al., </w:t>
      </w:r>
      <w:r w:rsidRPr="003B2AEC">
        <w:rPr>
          <w:i/>
        </w:rPr>
        <w:t>A statistical selection strategy for normalization procedures in LC-MS proteomics experiments through dataset-dependent ranking of normalization scaling factors.</w:t>
      </w:r>
      <w:r w:rsidRPr="003B2AEC">
        <w:t xml:space="preserve"> Proteomics, 2011. </w:t>
      </w:r>
      <w:r w:rsidRPr="003B2AEC">
        <w:rPr>
          <w:b/>
        </w:rPr>
        <w:t>11</w:t>
      </w:r>
      <w:r w:rsidRPr="003B2AEC">
        <w:t>(24): p. 4736-41.</w:t>
      </w:r>
    </w:p>
    <w:p w14:paraId="23CFC509" w14:textId="77777777" w:rsidR="003B2AEC" w:rsidRPr="003B2AEC" w:rsidRDefault="003B2AEC" w:rsidP="00294D1E">
      <w:pPr>
        <w:pStyle w:val="TFReferencesSection"/>
      </w:pPr>
      <w:r w:rsidRPr="003B2AEC">
        <w:t>5.</w:t>
      </w:r>
      <w:r w:rsidRPr="003B2AEC">
        <w:tab/>
        <w:t xml:space="preserve">Silva, J.C., et al., </w:t>
      </w:r>
      <w:r w:rsidRPr="003B2AEC">
        <w:rPr>
          <w:i/>
        </w:rPr>
        <w:t>Absolute quantification of proteins by LCMSE - A virtue of parallel MS acquisition.</w:t>
      </w:r>
      <w:r w:rsidRPr="003B2AEC">
        <w:t xml:space="preserve"> Molecular &amp; Cellular Proteomics, 2006. </w:t>
      </w:r>
      <w:r w:rsidRPr="003B2AEC">
        <w:rPr>
          <w:b/>
        </w:rPr>
        <w:t>5</w:t>
      </w:r>
      <w:r w:rsidRPr="003B2AEC">
        <w:t>(1): p. 144-156.</w:t>
      </w:r>
    </w:p>
    <w:p w14:paraId="055EBA61" w14:textId="77777777" w:rsidR="003B2AEC" w:rsidRPr="003B2AEC" w:rsidRDefault="003B2AEC" w:rsidP="00294D1E">
      <w:pPr>
        <w:pStyle w:val="TFReferencesSection"/>
      </w:pPr>
      <w:r w:rsidRPr="003B2AEC">
        <w:t>6.</w:t>
      </w:r>
      <w:r w:rsidRPr="003B2AEC">
        <w:tab/>
        <w:t xml:space="preserve">RStudio, I., </w:t>
      </w:r>
      <w:r w:rsidRPr="003B2AEC">
        <w:rPr>
          <w:i/>
        </w:rPr>
        <w:t>Easy web applications in R.</w:t>
      </w:r>
      <w:r w:rsidRPr="003B2AEC">
        <w:t xml:space="preserve"> 2013 </w:t>
      </w:r>
    </w:p>
    <w:p w14:paraId="258777EE" w14:textId="77777777" w:rsidR="003B2AEC" w:rsidRPr="003B2AEC" w:rsidRDefault="003B2AEC" w:rsidP="00294D1E">
      <w:pPr>
        <w:pStyle w:val="TFReferencesSection"/>
      </w:pPr>
      <w:r w:rsidRPr="003B2AEC">
        <w:t>7.</w:t>
      </w:r>
      <w:r w:rsidRPr="003B2AEC">
        <w:tab/>
        <w:t xml:space="preserve">Russel, J., et al., </w:t>
      </w:r>
      <w:r w:rsidRPr="003B2AEC">
        <w:rPr>
          <w:i/>
        </w:rPr>
        <w:t>DAtest: a framework for choosing differential abundance or expression method.</w:t>
      </w:r>
      <w:r w:rsidRPr="003B2AEC">
        <w:t xml:space="preserve"> bioRxiv, 2018: p. 241802.</w:t>
      </w:r>
    </w:p>
    <w:p w14:paraId="6D1B5D1B" w14:textId="77777777" w:rsidR="003B2AEC" w:rsidRPr="003B2AEC" w:rsidRDefault="003B2AEC" w:rsidP="00294D1E">
      <w:pPr>
        <w:pStyle w:val="TFReferencesSection"/>
      </w:pPr>
      <w:r w:rsidRPr="003B2AEC">
        <w:lastRenderedPageBreak/>
        <w:t>8.</w:t>
      </w:r>
      <w:r w:rsidRPr="003B2AEC">
        <w:tab/>
        <w:t xml:space="preserve">Tyanova, S., T. Temu, and J. Cox, </w:t>
      </w:r>
      <w:r w:rsidRPr="003B2AEC">
        <w:rPr>
          <w:i/>
        </w:rPr>
        <w:t>The MaxQuant computational platform for mass spectrometry-based shotgun proteomics.</w:t>
      </w:r>
      <w:r w:rsidRPr="003B2AEC">
        <w:t xml:space="preserve"> Nature Protocols, 2016. </w:t>
      </w:r>
      <w:r w:rsidRPr="003B2AEC">
        <w:rPr>
          <w:b/>
        </w:rPr>
        <w:t>11</w:t>
      </w:r>
      <w:r w:rsidRPr="003B2AEC">
        <w:t>(12): p. 2301-2319.</w:t>
      </w:r>
    </w:p>
    <w:p w14:paraId="5AA7E014" w14:textId="77777777" w:rsidR="003B2AEC" w:rsidRPr="003B2AEC" w:rsidRDefault="003B2AEC" w:rsidP="00294D1E">
      <w:pPr>
        <w:pStyle w:val="TFReferencesSection"/>
      </w:pPr>
      <w:r w:rsidRPr="003B2AEC">
        <w:t>9.</w:t>
      </w:r>
      <w:r w:rsidRPr="003B2AEC">
        <w:tab/>
        <w:t xml:space="preserve">Zhang, X.F., et al., </w:t>
      </w:r>
      <w:r w:rsidRPr="003B2AEC">
        <w:rPr>
          <w:i/>
        </w:rPr>
        <w:t>Proteome-wide identification of ubiquitin interactions using UbIA-MS.</w:t>
      </w:r>
      <w:r w:rsidRPr="003B2AEC">
        <w:t xml:space="preserve"> Nature Protocols, 2018. </w:t>
      </w:r>
      <w:r w:rsidRPr="003B2AEC">
        <w:rPr>
          <w:b/>
        </w:rPr>
        <w:t>13</w:t>
      </w:r>
      <w:r w:rsidRPr="003B2AEC">
        <w:t>(3): p. 530-550.</w:t>
      </w:r>
    </w:p>
    <w:p w14:paraId="3D870E9A" w14:textId="77777777" w:rsidR="003B2AEC" w:rsidRPr="003B2AEC" w:rsidRDefault="003B2AEC" w:rsidP="00294D1E">
      <w:pPr>
        <w:pStyle w:val="TFReferencesSection"/>
      </w:pPr>
      <w:r w:rsidRPr="003B2AEC">
        <w:t>10.</w:t>
      </w:r>
      <w:r w:rsidRPr="003B2AEC">
        <w:tab/>
        <w:t xml:space="preserve">Gatto, L. and K.S. Lilley, </w:t>
      </w:r>
      <w:r w:rsidRPr="003B2AEC">
        <w:rPr>
          <w:i/>
        </w:rPr>
        <w:t>MSnbase-an R/Bioconductor package for isobaric tagged mass spectrometry data visualization, processing and quantitation.</w:t>
      </w:r>
      <w:r w:rsidRPr="003B2AEC">
        <w:t xml:space="preserve"> Bioinformatics, 2012. </w:t>
      </w:r>
      <w:r w:rsidRPr="003B2AEC">
        <w:rPr>
          <w:b/>
        </w:rPr>
        <w:t>28</w:t>
      </w:r>
      <w:r w:rsidRPr="003B2AEC">
        <w:t>(2): p. 288-289.</w:t>
      </w:r>
    </w:p>
    <w:p w14:paraId="42672BF6" w14:textId="77777777" w:rsidR="003B2AEC" w:rsidRPr="003B2AEC" w:rsidRDefault="003B2AEC" w:rsidP="00294D1E">
      <w:pPr>
        <w:pStyle w:val="TFReferencesSection"/>
      </w:pPr>
      <w:r w:rsidRPr="003B2AEC">
        <w:t>11.</w:t>
      </w:r>
      <w:r w:rsidRPr="003B2AEC">
        <w:tab/>
        <w:t xml:space="preserve">Huber, W., et al., </w:t>
      </w:r>
      <w:r w:rsidRPr="003B2AEC">
        <w:rPr>
          <w:i/>
        </w:rPr>
        <w:t>Variance stabilization applied to microarray data calibration and to the quantification of differential expression.</w:t>
      </w:r>
      <w:r w:rsidRPr="003B2AEC">
        <w:t xml:space="preserve"> Bioinformatics, 2002. </w:t>
      </w:r>
      <w:r w:rsidRPr="003B2AEC">
        <w:rPr>
          <w:b/>
        </w:rPr>
        <w:t>18 Suppl 1</w:t>
      </w:r>
      <w:r w:rsidRPr="003B2AEC">
        <w:t>: p. S96-104.</w:t>
      </w:r>
    </w:p>
    <w:p w14:paraId="02414DD6" w14:textId="77777777" w:rsidR="003B2AEC" w:rsidRPr="003B2AEC" w:rsidRDefault="003B2AEC" w:rsidP="00294D1E">
      <w:pPr>
        <w:pStyle w:val="TFReferencesSection"/>
      </w:pPr>
      <w:r w:rsidRPr="003B2AEC">
        <w:t>12.</w:t>
      </w:r>
      <w:r w:rsidRPr="003B2AEC">
        <w:tab/>
        <w:t xml:space="preserve">Bolstad, B., </w:t>
      </w:r>
      <w:r w:rsidRPr="003B2AEC">
        <w:rPr>
          <w:i/>
        </w:rPr>
        <w:t>preprocessCore: A collection of pre-processing functions.</w:t>
      </w:r>
      <w:r w:rsidRPr="003B2AEC">
        <w:t xml:space="preserve"> 2019.</w:t>
      </w:r>
    </w:p>
    <w:p w14:paraId="0D4AE0CE" w14:textId="77777777" w:rsidR="003B2AEC" w:rsidRPr="003B2AEC" w:rsidRDefault="003B2AEC" w:rsidP="00294D1E">
      <w:pPr>
        <w:pStyle w:val="TFReferencesSection"/>
      </w:pPr>
      <w:r w:rsidRPr="003B2AEC">
        <w:t>13.</w:t>
      </w:r>
      <w:r w:rsidRPr="003B2AEC">
        <w:tab/>
        <w:t xml:space="preserve">Ritchie, M.E., et al., </w:t>
      </w:r>
      <w:r w:rsidRPr="003B2AEC">
        <w:rPr>
          <w:i/>
        </w:rPr>
        <w:t>limma powers differential expression analyses for RNA-sequencing and microarray studies.</w:t>
      </w:r>
      <w:r w:rsidRPr="003B2AEC">
        <w:t xml:space="preserve"> Nucleic Acids Res, 2015. </w:t>
      </w:r>
      <w:r w:rsidRPr="003B2AEC">
        <w:rPr>
          <w:b/>
        </w:rPr>
        <w:t>43</w:t>
      </w:r>
      <w:r w:rsidRPr="003B2AEC">
        <w:t>(7): p. e47.</w:t>
      </w:r>
    </w:p>
    <w:p w14:paraId="006CFE34" w14:textId="77777777" w:rsidR="003B2AEC" w:rsidRPr="003B2AEC" w:rsidRDefault="003B2AEC" w:rsidP="00294D1E">
      <w:pPr>
        <w:pStyle w:val="TFReferencesSection"/>
      </w:pPr>
      <w:r w:rsidRPr="003B2AEC">
        <w:t>14.</w:t>
      </w:r>
      <w:r w:rsidRPr="003B2AEC">
        <w:tab/>
        <w:t xml:space="preserve">Trevor Hastie, R.T., Balasubramanian Narasimhan and Gilbert Chu </w:t>
      </w:r>
      <w:r w:rsidRPr="003B2AEC">
        <w:rPr>
          <w:i/>
        </w:rPr>
        <w:t>impute: impute: Imputation for microarray data.</w:t>
      </w:r>
      <w:r w:rsidRPr="003B2AEC">
        <w:t xml:space="preserve"> 2019.</w:t>
      </w:r>
    </w:p>
    <w:p w14:paraId="48889C48" w14:textId="77777777" w:rsidR="003B2AEC" w:rsidRPr="003B2AEC" w:rsidRDefault="003B2AEC" w:rsidP="00294D1E">
      <w:pPr>
        <w:pStyle w:val="TFReferencesSection"/>
      </w:pPr>
      <w:r w:rsidRPr="003B2AEC">
        <w:t>15.</w:t>
      </w:r>
      <w:r w:rsidRPr="003B2AEC">
        <w:tab/>
        <w:t xml:space="preserve">Lazar, C., </w:t>
      </w:r>
      <w:r w:rsidRPr="003B2AEC">
        <w:rPr>
          <w:i/>
        </w:rPr>
        <w:t>imputeLCMD: A collection of methods for left-censored missing data imputation.</w:t>
      </w:r>
      <w:r w:rsidRPr="003B2AEC">
        <w:t xml:space="preserve"> 2015.</w:t>
      </w:r>
    </w:p>
    <w:p w14:paraId="1E0564E1" w14:textId="77777777" w:rsidR="003B2AEC" w:rsidRPr="003B2AEC" w:rsidRDefault="003B2AEC" w:rsidP="00294D1E">
      <w:pPr>
        <w:pStyle w:val="TFReferencesSection"/>
      </w:pPr>
      <w:r w:rsidRPr="003B2AEC">
        <w:t>16.</w:t>
      </w:r>
      <w:r w:rsidRPr="003B2AEC">
        <w:tab/>
        <w:t xml:space="preserve">Ritchie, M.E., et al., </w:t>
      </w:r>
      <w:r w:rsidRPr="003B2AEC">
        <w:rPr>
          <w:i/>
        </w:rPr>
        <w:t>limma powers differential expression analyses for RNA-sequencing and microarray studies.</w:t>
      </w:r>
      <w:r w:rsidRPr="003B2AEC">
        <w:t xml:space="preserve"> Nucleic Acids Research, 2015. </w:t>
      </w:r>
      <w:r w:rsidRPr="003B2AEC">
        <w:rPr>
          <w:b/>
        </w:rPr>
        <w:t>43</w:t>
      </w:r>
      <w:r w:rsidRPr="003B2AEC">
        <w:t>(7).</w:t>
      </w:r>
    </w:p>
    <w:p w14:paraId="67DE8E36" w14:textId="28DF6A7F" w:rsidR="00A20E38" w:rsidRDefault="00A20E38" w:rsidP="008B003E">
      <w:pPr>
        <w:pStyle w:val="TFReferencesSection"/>
      </w:pPr>
      <w:r>
        <w:fldChar w:fldCharType="end"/>
      </w:r>
    </w:p>
    <w:p w14:paraId="3B18C798" w14:textId="77777777" w:rsidR="003702D7" w:rsidRDefault="003702D7">
      <w:pPr>
        <w:spacing w:after="0"/>
        <w:jc w:val="left"/>
      </w:pPr>
      <w:bookmarkStart w:id="28" w:name="_Ref34130698"/>
      <w:r>
        <w:br w:type="page"/>
      </w:r>
    </w:p>
    <w:p w14:paraId="0FB2C2E6" w14:textId="592FD4C9" w:rsidR="009E4024" w:rsidRDefault="009E4024" w:rsidP="003702D7">
      <w:pPr>
        <w:pStyle w:val="VDTableTitle"/>
      </w:pPr>
      <w:r>
        <w:lastRenderedPageBreak/>
        <w:t xml:space="preserve">Table </w:t>
      </w:r>
      <w:r w:rsidR="00A41310">
        <w:rPr>
          <w:noProof/>
        </w:rPr>
        <w:fldChar w:fldCharType="begin"/>
      </w:r>
      <w:r w:rsidR="00A41310">
        <w:rPr>
          <w:noProof/>
        </w:rPr>
        <w:instrText xml:space="preserve"> SEQ Table \* ARABIC </w:instrText>
      </w:r>
      <w:r w:rsidR="00A41310">
        <w:rPr>
          <w:noProof/>
        </w:rPr>
        <w:fldChar w:fldCharType="separate"/>
      </w:r>
      <w:r>
        <w:rPr>
          <w:noProof/>
        </w:rPr>
        <w:t>1</w:t>
      </w:r>
      <w:r w:rsidR="00A41310">
        <w:rPr>
          <w:noProof/>
        </w:rPr>
        <w:fldChar w:fldCharType="end"/>
      </w:r>
      <w:bookmarkEnd w:id="28"/>
      <w:r w:rsidR="003702D7">
        <w:t xml:space="preserve"> </w:t>
      </w:r>
      <w:r>
        <w:t>Meta data</w:t>
      </w:r>
      <w:r w:rsidR="00D032AC">
        <w:t xml:space="preserve"> for the example data set. Protein sample names are automatically generated from the proteinGroups file. Custom sample names is optional and replaces protein sample names when provided</w:t>
      </w:r>
      <w:r w:rsidR="005E22E8">
        <w:t xml:space="preserve"> (needs to be unique name)</w:t>
      </w:r>
      <w:r w:rsidR="00D032AC">
        <w:t>. Group</w:t>
      </w:r>
      <w:r w:rsidR="005E22E8">
        <w:t xml:space="preserve"> specifies individual treatment groups. Batch is optional and indicates the batch for each sample. </w:t>
      </w:r>
    </w:p>
    <w:tbl>
      <w:tblPr>
        <w:tblStyle w:val="TableGrid"/>
        <w:tblW w:w="0" w:type="auto"/>
        <w:tblLook w:val="04A0" w:firstRow="1" w:lastRow="0" w:firstColumn="1" w:lastColumn="0" w:noHBand="0" w:noVBand="1"/>
      </w:tblPr>
      <w:tblGrid>
        <w:gridCol w:w="3964"/>
        <w:gridCol w:w="2846"/>
        <w:gridCol w:w="1724"/>
        <w:gridCol w:w="816"/>
      </w:tblGrid>
      <w:tr w:rsidR="003702D7" w14:paraId="0F5C32B8" w14:textId="77777777" w:rsidTr="007D31BE">
        <w:tc>
          <w:tcPr>
            <w:tcW w:w="4002" w:type="dxa"/>
            <w:vAlign w:val="center"/>
          </w:tcPr>
          <w:p w14:paraId="4623ECF8" w14:textId="3E0CEF72" w:rsidR="003702D7" w:rsidRPr="003702D7" w:rsidRDefault="003702D7" w:rsidP="007D31BE">
            <w:pPr>
              <w:pStyle w:val="SNSynopsisTOC"/>
              <w:spacing w:after="240" w:line="240" w:lineRule="auto"/>
              <w:jc w:val="left"/>
              <w:rPr>
                <w:b/>
              </w:rPr>
            </w:pPr>
            <w:r w:rsidRPr="003702D7">
              <w:rPr>
                <w:b/>
              </w:rPr>
              <w:t>Protein.Sample.Names</w:t>
            </w:r>
          </w:p>
        </w:tc>
        <w:tc>
          <w:tcPr>
            <w:tcW w:w="2965" w:type="dxa"/>
            <w:vAlign w:val="center"/>
          </w:tcPr>
          <w:p w14:paraId="6B46B9DC" w14:textId="2C42EDCD" w:rsidR="003702D7" w:rsidRPr="003702D7" w:rsidRDefault="003702D7" w:rsidP="007D31BE">
            <w:pPr>
              <w:pStyle w:val="SNSynopsisTOC"/>
              <w:spacing w:after="240" w:line="240" w:lineRule="auto"/>
              <w:jc w:val="left"/>
              <w:rPr>
                <w:b/>
              </w:rPr>
            </w:pPr>
            <w:r w:rsidRPr="003702D7">
              <w:rPr>
                <w:b/>
              </w:rPr>
              <w:t>Custom.Sample.Names</w:t>
            </w:r>
          </w:p>
        </w:tc>
        <w:tc>
          <w:tcPr>
            <w:tcW w:w="1910" w:type="dxa"/>
            <w:vAlign w:val="center"/>
          </w:tcPr>
          <w:p w14:paraId="13552FF9" w14:textId="2E555928" w:rsidR="003702D7" w:rsidRPr="003702D7" w:rsidRDefault="003702D7" w:rsidP="007D31BE">
            <w:pPr>
              <w:pStyle w:val="SNSynopsisTOC"/>
              <w:spacing w:after="240" w:line="240" w:lineRule="auto"/>
              <w:jc w:val="left"/>
              <w:rPr>
                <w:b/>
              </w:rPr>
            </w:pPr>
            <w:r w:rsidRPr="003702D7">
              <w:rPr>
                <w:b/>
              </w:rPr>
              <w:t>Group</w:t>
            </w:r>
          </w:p>
        </w:tc>
        <w:tc>
          <w:tcPr>
            <w:tcW w:w="456" w:type="dxa"/>
            <w:vAlign w:val="center"/>
          </w:tcPr>
          <w:p w14:paraId="461E3175" w14:textId="77DD78AE" w:rsidR="003702D7" w:rsidRPr="003702D7" w:rsidRDefault="003702D7" w:rsidP="007D31BE">
            <w:pPr>
              <w:pStyle w:val="SNSynopsisTOC"/>
              <w:spacing w:after="240" w:line="240" w:lineRule="auto"/>
              <w:jc w:val="left"/>
              <w:rPr>
                <w:b/>
              </w:rPr>
            </w:pPr>
            <w:r w:rsidRPr="003702D7">
              <w:rPr>
                <w:b/>
              </w:rPr>
              <w:t>Batch</w:t>
            </w:r>
          </w:p>
        </w:tc>
      </w:tr>
      <w:tr w:rsidR="007D31BE" w14:paraId="4EA60F6F" w14:textId="77777777" w:rsidTr="007D31BE">
        <w:tc>
          <w:tcPr>
            <w:tcW w:w="4002" w:type="dxa"/>
            <w:vAlign w:val="center"/>
          </w:tcPr>
          <w:p w14:paraId="08217C65" w14:textId="0E943BAE" w:rsidR="007D31BE" w:rsidRDefault="007D31BE" w:rsidP="007D31BE">
            <w:pPr>
              <w:pStyle w:val="SNSynopsisTOC"/>
              <w:spacing w:after="240" w:line="240" w:lineRule="auto"/>
              <w:jc w:val="left"/>
            </w:pPr>
            <w:r>
              <w:t>Reporter.intensity.corrected.1.TMT3</w:t>
            </w:r>
          </w:p>
        </w:tc>
        <w:tc>
          <w:tcPr>
            <w:tcW w:w="2965" w:type="dxa"/>
            <w:vAlign w:val="center"/>
          </w:tcPr>
          <w:p w14:paraId="07ADDCA0" w14:textId="67C2426C" w:rsidR="007D31BE" w:rsidRDefault="007D31BE" w:rsidP="007D31BE">
            <w:pPr>
              <w:pStyle w:val="SNSynopsisTOC"/>
              <w:spacing w:after="240" w:line="240" w:lineRule="auto"/>
              <w:jc w:val="left"/>
            </w:pPr>
            <w:r>
              <w:t>ER/PR+ MCF7_UT_19</w:t>
            </w:r>
          </w:p>
        </w:tc>
        <w:tc>
          <w:tcPr>
            <w:tcW w:w="1910" w:type="dxa"/>
            <w:vAlign w:val="center"/>
          </w:tcPr>
          <w:p w14:paraId="33F5A6DD" w14:textId="227B1CA0" w:rsidR="007D31BE" w:rsidRDefault="007D31BE" w:rsidP="007D31BE">
            <w:pPr>
              <w:pStyle w:val="SNSynopsisTOC"/>
              <w:spacing w:after="240" w:line="240" w:lineRule="auto"/>
              <w:jc w:val="left"/>
            </w:pPr>
            <w:r>
              <w:t>ERPR</w:t>
            </w:r>
          </w:p>
        </w:tc>
        <w:tc>
          <w:tcPr>
            <w:tcW w:w="456" w:type="dxa"/>
            <w:vAlign w:val="center"/>
          </w:tcPr>
          <w:p w14:paraId="720F43B9" w14:textId="6805F579" w:rsidR="007D31BE" w:rsidRDefault="007D31BE" w:rsidP="007D31BE">
            <w:pPr>
              <w:pStyle w:val="SNSynopsisTOC"/>
              <w:spacing w:after="240" w:line="240" w:lineRule="auto"/>
              <w:jc w:val="left"/>
            </w:pPr>
            <w:r>
              <w:t>3</w:t>
            </w:r>
          </w:p>
        </w:tc>
      </w:tr>
      <w:tr w:rsidR="007D31BE" w14:paraId="51948B2A" w14:textId="77777777" w:rsidTr="007D31BE">
        <w:tc>
          <w:tcPr>
            <w:tcW w:w="4002" w:type="dxa"/>
            <w:vAlign w:val="center"/>
          </w:tcPr>
          <w:p w14:paraId="53AAFFA6" w14:textId="47A70A82" w:rsidR="007D31BE" w:rsidRDefault="007D31BE" w:rsidP="007D31BE">
            <w:pPr>
              <w:pStyle w:val="SNSynopsisTOC"/>
              <w:spacing w:after="240" w:line="240" w:lineRule="auto"/>
              <w:jc w:val="left"/>
            </w:pPr>
            <w:r>
              <w:t>Reporter.intensity.corrected.2.TMT3</w:t>
            </w:r>
          </w:p>
        </w:tc>
        <w:tc>
          <w:tcPr>
            <w:tcW w:w="2965" w:type="dxa"/>
            <w:vAlign w:val="center"/>
          </w:tcPr>
          <w:p w14:paraId="621E537A" w14:textId="6E4AF81D" w:rsidR="007D31BE" w:rsidRDefault="007D31BE" w:rsidP="007D31BE">
            <w:pPr>
              <w:pStyle w:val="SNSynopsisTOC"/>
              <w:spacing w:after="240" w:line="240" w:lineRule="auto"/>
              <w:jc w:val="left"/>
            </w:pPr>
            <w:r>
              <w:t>ER/PR+ MCF7_UT_20</w:t>
            </w:r>
          </w:p>
        </w:tc>
        <w:tc>
          <w:tcPr>
            <w:tcW w:w="1910" w:type="dxa"/>
            <w:vAlign w:val="center"/>
          </w:tcPr>
          <w:p w14:paraId="407556CC" w14:textId="4D1D5709" w:rsidR="007D31BE" w:rsidRDefault="007D31BE" w:rsidP="007D31BE">
            <w:pPr>
              <w:pStyle w:val="SNSynopsisTOC"/>
              <w:spacing w:after="240" w:line="240" w:lineRule="auto"/>
              <w:jc w:val="left"/>
            </w:pPr>
            <w:r>
              <w:t>ERPR</w:t>
            </w:r>
          </w:p>
        </w:tc>
        <w:tc>
          <w:tcPr>
            <w:tcW w:w="456" w:type="dxa"/>
            <w:vAlign w:val="center"/>
          </w:tcPr>
          <w:p w14:paraId="708FA407" w14:textId="79A0E0B0" w:rsidR="007D31BE" w:rsidRDefault="007D31BE" w:rsidP="007D31BE">
            <w:pPr>
              <w:pStyle w:val="SNSynopsisTOC"/>
              <w:spacing w:after="240" w:line="240" w:lineRule="auto"/>
              <w:jc w:val="left"/>
            </w:pPr>
            <w:r>
              <w:t>3</w:t>
            </w:r>
          </w:p>
        </w:tc>
      </w:tr>
      <w:tr w:rsidR="007D31BE" w14:paraId="5E689C24" w14:textId="77777777" w:rsidTr="007D31BE">
        <w:tc>
          <w:tcPr>
            <w:tcW w:w="4002" w:type="dxa"/>
            <w:vAlign w:val="center"/>
          </w:tcPr>
          <w:p w14:paraId="4AABB661" w14:textId="2BD8B9C6" w:rsidR="007D31BE" w:rsidRDefault="007D31BE" w:rsidP="007D31BE">
            <w:pPr>
              <w:pStyle w:val="SNSynopsisTOC"/>
              <w:spacing w:after="240" w:line="240" w:lineRule="auto"/>
              <w:jc w:val="left"/>
            </w:pPr>
            <w:r>
              <w:t>Reporter.intensity.corrected.3.TMT3</w:t>
            </w:r>
          </w:p>
        </w:tc>
        <w:tc>
          <w:tcPr>
            <w:tcW w:w="2965" w:type="dxa"/>
            <w:vAlign w:val="center"/>
          </w:tcPr>
          <w:p w14:paraId="38808533" w14:textId="345BA1E5" w:rsidR="007D31BE" w:rsidRDefault="007D31BE" w:rsidP="007D31BE">
            <w:pPr>
              <w:pStyle w:val="SNSynopsisTOC"/>
              <w:spacing w:after="240" w:line="240" w:lineRule="auto"/>
              <w:jc w:val="left"/>
            </w:pPr>
            <w:r>
              <w:t>ER/PR+ MCF7_UT_21</w:t>
            </w:r>
          </w:p>
        </w:tc>
        <w:tc>
          <w:tcPr>
            <w:tcW w:w="1910" w:type="dxa"/>
            <w:vAlign w:val="center"/>
          </w:tcPr>
          <w:p w14:paraId="3582C6D3" w14:textId="3A5E942D" w:rsidR="007D31BE" w:rsidRDefault="007D31BE" w:rsidP="007D31BE">
            <w:pPr>
              <w:pStyle w:val="SNSynopsisTOC"/>
              <w:spacing w:after="240" w:line="240" w:lineRule="auto"/>
              <w:jc w:val="left"/>
            </w:pPr>
            <w:r>
              <w:t>ERPR</w:t>
            </w:r>
          </w:p>
        </w:tc>
        <w:tc>
          <w:tcPr>
            <w:tcW w:w="456" w:type="dxa"/>
            <w:vAlign w:val="center"/>
          </w:tcPr>
          <w:p w14:paraId="7512698F" w14:textId="59674ED9" w:rsidR="007D31BE" w:rsidRDefault="007D31BE" w:rsidP="007D31BE">
            <w:pPr>
              <w:pStyle w:val="SNSynopsisTOC"/>
              <w:spacing w:after="240" w:line="240" w:lineRule="auto"/>
              <w:jc w:val="left"/>
            </w:pPr>
            <w:r>
              <w:t>3</w:t>
            </w:r>
          </w:p>
        </w:tc>
      </w:tr>
      <w:tr w:rsidR="007D31BE" w14:paraId="4EDBDC2F" w14:textId="77777777" w:rsidTr="007D31BE">
        <w:tc>
          <w:tcPr>
            <w:tcW w:w="4002" w:type="dxa"/>
            <w:vAlign w:val="center"/>
          </w:tcPr>
          <w:p w14:paraId="6E3B0165" w14:textId="6B48C621" w:rsidR="007D31BE" w:rsidRDefault="007D31BE" w:rsidP="007D31BE">
            <w:pPr>
              <w:pStyle w:val="SNSynopsisTOC"/>
              <w:spacing w:after="240" w:line="240" w:lineRule="auto"/>
              <w:jc w:val="left"/>
            </w:pPr>
            <w:r>
              <w:t>Reporter.intensity.corrected.4.TMT3</w:t>
            </w:r>
          </w:p>
        </w:tc>
        <w:tc>
          <w:tcPr>
            <w:tcW w:w="2965" w:type="dxa"/>
            <w:vAlign w:val="center"/>
          </w:tcPr>
          <w:p w14:paraId="68B1643E" w14:textId="61E5BE06" w:rsidR="007D31BE" w:rsidRDefault="007D31BE" w:rsidP="007D31BE">
            <w:pPr>
              <w:pStyle w:val="SNSynopsisTOC"/>
              <w:spacing w:after="240" w:line="240" w:lineRule="auto"/>
              <w:jc w:val="left"/>
            </w:pPr>
            <w:r>
              <w:t>MCF 10A_UT_22</w:t>
            </w:r>
          </w:p>
        </w:tc>
        <w:tc>
          <w:tcPr>
            <w:tcW w:w="1910" w:type="dxa"/>
            <w:vAlign w:val="center"/>
          </w:tcPr>
          <w:p w14:paraId="785F95BB" w14:textId="45B7C485" w:rsidR="007D31BE" w:rsidRDefault="007D31BE" w:rsidP="007D31BE">
            <w:pPr>
              <w:pStyle w:val="SNSynopsisTOC"/>
              <w:spacing w:after="240" w:line="240" w:lineRule="auto"/>
              <w:jc w:val="left"/>
            </w:pPr>
            <w:r>
              <w:t>control</w:t>
            </w:r>
          </w:p>
        </w:tc>
        <w:tc>
          <w:tcPr>
            <w:tcW w:w="456" w:type="dxa"/>
            <w:vAlign w:val="center"/>
          </w:tcPr>
          <w:p w14:paraId="060026C4" w14:textId="35FB0213" w:rsidR="007D31BE" w:rsidRDefault="007D31BE" w:rsidP="007D31BE">
            <w:pPr>
              <w:pStyle w:val="SNSynopsisTOC"/>
              <w:spacing w:after="240" w:line="240" w:lineRule="auto"/>
              <w:jc w:val="left"/>
            </w:pPr>
            <w:r>
              <w:t>3</w:t>
            </w:r>
          </w:p>
        </w:tc>
      </w:tr>
      <w:tr w:rsidR="007D31BE" w14:paraId="44370FB4" w14:textId="77777777" w:rsidTr="007D31BE">
        <w:tc>
          <w:tcPr>
            <w:tcW w:w="4002" w:type="dxa"/>
            <w:vAlign w:val="center"/>
          </w:tcPr>
          <w:p w14:paraId="639ACCA4" w14:textId="798B71FC" w:rsidR="007D31BE" w:rsidRDefault="007D31BE" w:rsidP="007D31BE">
            <w:pPr>
              <w:pStyle w:val="SNSynopsisTOC"/>
              <w:spacing w:after="240" w:line="240" w:lineRule="auto"/>
              <w:jc w:val="left"/>
            </w:pPr>
            <w:r>
              <w:t>Reporter.intensity.corrected.5.TMT3</w:t>
            </w:r>
          </w:p>
        </w:tc>
        <w:tc>
          <w:tcPr>
            <w:tcW w:w="2965" w:type="dxa"/>
            <w:vAlign w:val="center"/>
          </w:tcPr>
          <w:p w14:paraId="44A99A0D" w14:textId="75A0BDA4" w:rsidR="007D31BE" w:rsidRDefault="007D31BE" w:rsidP="007D31BE">
            <w:pPr>
              <w:pStyle w:val="SNSynopsisTOC"/>
              <w:spacing w:after="240" w:line="240" w:lineRule="auto"/>
              <w:jc w:val="left"/>
            </w:pPr>
            <w:r>
              <w:t>MCF 10A_UT_23</w:t>
            </w:r>
          </w:p>
        </w:tc>
        <w:tc>
          <w:tcPr>
            <w:tcW w:w="1910" w:type="dxa"/>
            <w:vAlign w:val="center"/>
          </w:tcPr>
          <w:p w14:paraId="3987C2D5" w14:textId="32982867" w:rsidR="007D31BE" w:rsidRDefault="007D31BE" w:rsidP="007D31BE">
            <w:pPr>
              <w:pStyle w:val="SNSynopsisTOC"/>
              <w:spacing w:after="240" w:line="240" w:lineRule="auto"/>
              <w:jc w:val="left"/>
            </w:pPr>
            <w:r>
              <w:t>control</w:t>
            </w:r>
          </w:p>
        </w:tc>
        <w:tc>
          <w:tcPr>
            <w:tcW w:w="456" w:type="dxa"/>
            <w:vAlign w:val="center"/>
          </w:tcPr>
          <w:p w14:paraId="284A449D" w14:textId="1252B995" w:rsidR="007D31BE" w:rsidRDefault="007D31BE" w:rsidP="007D31BE">
            <w:pPr>
              <w:pStyle w:val="SNSynopsisTOC"/>
              <w:spacing w:after="240" w:line="240" w:lineRule="auto"/>
              <w:jc w:val="left"/>
            </w:pPr>
            <w:r>
              <w:t>3</w:t>
            </w:r>
          </w:p>
        </w:tc>
      </w:tr>
      <w:tr w:rsidR="007D31BE" w14:paraId="045EBFD7" w14:textId="77777777" w:rsidTr="007D31BE">
        <w:tc>
          <w:tcPr>
            <w:tcW w:w="4002" w:type="dxa"/>
            <w:vAlign w:val="center"/>
          </w:tcPr>
          <w:p w14:paraId="0F624FF9" w14:textId="0AA64B85" w:rsidR="007D31BE" w:rsidRDefault="007D31BE" w:rsidP="007D31BE">
            <w:pPr>
              <w:pStyle w:val="SNSynopsisTOC"/>
              <w:spacing w:after="240" w:line="240" w:lineRule="auto"/>
              <w:jc w:val="left"/>
            </w:pPr>
            <w:r>
              <w:t>Reporter.intensity.corrected.6.TMT3</w:t>
            </w:r>
          </w:p>
        </w:tc>
        <w:tc>
          <w:tcPr>
            <w:tcW w:w="2965" w:type="dxa"/>
            <w:vAlign w:val="center"/>
          </w:tcPr>
          <w:p w14:paraId="49A2C64B" w14:textId="28ABDE3F" w:rsidR="007D31BE" w:rsidRDefault="007D31BE" w:rsidP="007D31BE">
            <w:pPr>
              <w:pStyle w:val="SNSynopsisTOC"/>
              <w:spacing w:after="240" w:line="240" w:lineRule="auto"/>
              <w:jc w:val="left"/>
            </w:pPr>
            <w:r>
              <w:t>MCF 10A_UT_24</w:t>
            </w:r>
          </w:p>
        </w:tc>
        <w:tc>
          <w:tcPr>
            <w:tcW w:w="1910" w:type="dxa"/>
            <w:vAlign w:val="center"/>
          </w:tcPr>
          <w:p w14:paraId="049E05FD" w14:textId="6479E1D0" w:rsidR="007D31BE" w:rsidRDefault="007D31BE" w:rsidP="007D31BE">
            <w:pPr>
              <w:pStyle w:val="SNSynopsisTOC"/>
              <w:spacing w:after="240" w:line="240" w:lineRule="auto"/>
              <w:jc w:val="left"/>
            </w:pPr>
            <w:r>
              <w:t>control</w:t>
            </w:r>
          </w:p>
        </w:tc>
        <w:tc>
          <w:tcPr>
            <w:tcW w:w="456" w:type="dxa"/>
            <w:vAlign w:val="center"/>
          </w:tcPr>
          <w:p w14:paraId="3D586D1D" w14:textId="32D8DAFB" w:rsidR="007D31BE" w:rsidRDefault="007D31BE" w:rsidP="007D31BE">
            <w:pPr>
              <w:pStyle w:val="SNSynopsisTOC"/>
              <w:spacing w:after="240" w:line="240" w:lineRule="auto"/>
              <w:jc w:val="left"/>
            </w:pPr>
            <w:r>
              <w:t>3</w:t>
            </w:r>
          </w:p>
        </w:tc>
      </w:tr>
      <w:tr w:rsidR="007D31BE" w14:paraId="14347D4A" w14:textId="77777777" w:rsidTr="007D31BE">
        <w:tc>
          <w:tcPr>
            <w:tcW w:w="4002" w:type="dxa"/>
            <w:vAlign w:val="center"/>
          </w:tcPr>
          <w:p w14:paraId="41F24777" w14:textId="445590AC" w:rsidR="007D31BE" w:rsidRDefault="007D31BE" w:rsidP="007D31BE">
            <w:pPr>
              <w:pStyle w:val="SNSynopsisTOC"/>
              <w:spacing w:after="240" w:line="240" w:lineRule="auto"/>
              <w:jc w:val="left"/>
            </w:pPr>
            <w:r>
              <w:t>Reporter.intensity.corrected.7.TMT3</w:t>
            </w:r>
          </w:p>
        </w:tc>
        <w:tc>
          <w:tcPr>
            <w:tcW w:w="2965" w:type="dxa"/>
            <w:vAlign w:val="center"/>
          </w:tcPr>
          <w:p w14:paraId="06AC6817" w14:textId="219BE6E2" w:rsidR="007D31BE" w:rsidRDefault="007D31BE" w:rsidP="007D31BE">
            <w:pPr>
              <w:pStyle w:val="SNSynopsisTOC"/>
              <w:spacing w:after="240" w:line="240" w:lineRule="auto"/>
              <w:jc w:val="left"/>
            </w:pPr>
            <w:r>
              <w:t>HER2+ HCC 1954_UT_25</w:t>
            </w:r>
          </w:p>
        </w:tc>
        <w:tc>
          <w:tcPr>
            <w:tcW w:w="1910" w:type="dxa"/>
            <w:vAlign w:val="center"/>
          </w:tcPr>
          <w:p w14:paraId="1F21F540" w14:textId="74F5421E" w:rsidR="007D31BE" w:rsidRDefault="007D31BE" w:rsidP="007D31BE">
            <w:pPr>
              <w:pStyle w:val="SNSynopsisTOC"/>
              <w:spacing w:after="240" w:line="240" w:lineRule="auto"/>
              <w:jc w:val="left"/>
            </w:pPr>
            <w:r>
              <w:t>HER2</w:t>
            </w:r>
          </w:p>
        </w:tc>
        <w:tc>
          <w:tcPr>
            <w:tcW w:w="456" w:type="dxa"/>
            <w:vAlign w:val="center"/>
          </w:tcPr>
          <w:p w14:paraId="74CA693F" w14:textId="7FF666D1" w:rsidR="007D31BE" w:rsidRDefault="007D31BE" w:rsidP="007D31BE">
            <w:pPr>
              <w:pStyle w:val="SNSynopsisTOC"/>
              <w:spacing w:after="240" w:line="240" w:lineRule="auto"/>
              <w:jc w:val="left"/>
            </w:pPr>
            <w:r>
              <w:t>3</w:t>
            </w:r>
          </w:p>
        </w:tc>
      </w:tr>
      <w:tr w:rsidR="007D31BE" w14:paraId="6EAD4A43" w14:textId="77777777" w:rsidTr="007D31BE">
        <w:tc>
          <w:tcPr>
            <w:tcW w:w="4002" w:type="dxa"/>
            <w:vAlign w:val="center"/>
          </w:tcPr>
          <w:p w14:paraId="3CB74CD6" w14:textId="2AD34BC0" w:rsidR="007D31BE" w:rsidRDefault="007D31BE" w:rsidP="007D31BE">
            <w:pPr>
              <w:pStyle w:val="SNSynopsisTOC"/>
              <w:spacing w:after="240" w:line="240" w:lineRule="auto"/>
              <w:jc w:val="left"/>
            </w:pPr>
            <w:r>
              <w:t>Reporter.intensity.corrected.8.TMT3</w:t>
            </w:r>
          </w:p>
        </w:tc>
        <w:tc>
          <w:tcPr>
            <w:tcW w:w="2965" w:type="dxa"/>
            <w:vAlign w:val="center"/>
          </w:tcPr>
          <w:p w14:paraId="5F0B761F" w14:textId="070DC6EA" w:rsidR="007D31BE" w:rsidRDefault="007D31BE" w:rsidP="007D31BE">
            <w:pPr>
              <w:pStyle w:val="SNSynopsisTOC"/>
              <w:spacing w:after="240" w:line="240" w:lineRule="auto"/>
              <w:jc w:val="left"/>
            </w:pPr>
            <w:r>
              <w:t>HER2+ HCC 1954_UT_26</w:t>
            </w:r>
          </w:p>
        </w:tc>
        <w:tc>
          <w:tcPr>
            <w:tcW w:w="1910" w:type="dxa"/>
            <w:vAlign w:val="center"/>
          </w:tcPr>
          <w:p w14:paraId="55BF6EEF" w14:textId="3694C165" w:rsidR="007D31BE" w:rsidRDefault="007D31BE" w:rsidP="007D31BE">
            <w:pPr>
              <w:pStyle w:val="SNSynopsisTOC"/>
              <w:spacing w:after="240" w:line="240" w:lineRule="auto"/>
              <w:jc w:val="left"/>
            </w:pPr>
            <w:r>
              <w:t>HER2</w:t>
            </w:r>
          </w:p>
        </w:tc>
        <w:tc>
          <w:tcPr>
            <w:tcW w:w="456" w:type="dxa"/>
            <w:vAlign w:val="center"/>
          </w:tcPr>
          <w:p w14:paraId="2C0FA157" w14:textId="03CC16FD" w:rsidR="007D31BE" w:rsidRDefault="007D31BE" w:rsidP="007D31BE">
            <w:pPr>
              <w:pStyle w:val="SNSynopsisTOC"/>
              <w:spacing w:after="240" w:line="240" w:lineRule="auto"/>
              <w:jc w:val="left"/>
            </w:pPr>
            <w:r>
              <w:t>3</w:t>
            </w:r>
          </w:p>
        </w:tc>
      </w:tr>
      <w:tr w:rsidR="007D31BE" w14:paraId="76893AB7" w14:textId="77777777" w:rsidTr="007D31BE">
        <w:tc>
          <w:tcPr>
            <w:tcW w:w="4002" w:type="dxa"/>
            <w:vAlign w:val="center"/>
          </w:tcPr>
          <w:p w14:paraId="0906ED5F" w14:textId="479A8C7A" w:rsidR="007D31BE" w:rsidRDefault="007D31BE" w:rsidP="007D31BE">
            <w:pPr>
              <w:pStyle w:val="SNSynopsisTOC"/>
              <w:spacing w:after="240" w:line="240" w:lineRule="auto"/>
              <w:jc w:val="left"/>
            </w:pPr>
            <w:r>
              <w:t>Reporter.intensity.corrected.9.TMT3</w:t>
            </w:r>
          </w:p>
        </w:tc>
        <w:tc>
          <w:tcPr>
            <w:tcW w:w="2965" w:type="dxa"/>
            <w:vAlign w:val="center"/>
          </w:tcPr>
          <w:p w14:paraId="69CD00E5" w14:textId="0F0BF060" w:rsidR="007D31BE" w:rsidRDefault="007D31BE" w:rsidP="007D31BE">
            <w:pPr>
              <w:pStyle w:val="SNSynopsisTOC"/>
              <w:spacing w:after="240" w:line="240" w:lineRule="auto"/>
              <w:jc w:val="left"/>
            </w:pPr>
            <w:r>
              <w:t>HER2+ HCC 1954_UT_27</w:t>
            </w:r>
          </w:p>
        </w:tc>
        <w:tc>
          <w:tcPr>
            <w:tcW w:w="1910" w:type="dxa"/>
            <w:vAlign w:val="center"/>
          </w:tcPr>
          <w:p w14:paraId="78A8318C" w14:textId="5811545C" w:rsidR="007D31BE" w:rsidRDefault="007D31BE" w:rsidP="007D31BE">
            <w:pPr>
              <w:pStyle w:val="SNSynopsisTOC"/>
              <w:spacing w:after="240" w:line="240" w:lineRule="auto"/>
              <w:jc w:val="left"/>
            </w:pPr>
            <w:r>
              <w:t>HER2</w:t>
            </w:r>
          </w:p>
        </w:tc>
        <w:tc>
          <w:tcPr>
            <w:tcW w:w="456" w:type="dxa"/>
            <w:vAlign w:val="center"/>
          </w:tcPr>
          <w:p w14:paraId="6781B853" w14:textId="2BDE442F" w:rsidR="007D31BE" w:rsidRDefault="007D31BE" w:rsidP="007D31BE">
            <w:pPr>
              <w:pStyle w:val="SNSynopsisTOC"/>
              <w:spacing w:after="240" w:line="240" w:lineRule="auto"/>
              <w:jc w:val="left"/>
            </w:pPr>
            <w:r>
              <w:t>3</w:t>
            </w:r>
          </w:p>
        </w:tc>
      </w:tr>
      <w:tr w:rsidR="007D31BE" w14:paraId="3BBD345B" w14:textId="77777777" w:rsidTr="007D31BE">
        <w:tc>
          <w:tcPr>
            <w:tcW w:w="4002" w:type="dxa"/>
            <w:vAlign w:val="center"/>
          </w:tcPr>
          <w:p w14:paraId="099E7445" w14:textId="08EA9518" w:rsidR="007D31BE" w:rsidRDefault="007D31BE" w:rsidP="007D31BE">
            <w:pPr>
              <w:pStyle w:val="SNSynopsisTOC"/>
              <w:spacing w:after="240" w:line="240" w:lineRule="auto"/>
              <w:jc w:val="left"/>
            </w:pPr>
            <w:r>
              <w:t>Reporter.intensity.corrected.10.TMT3</w:t>
            </w:r>
          </w:p>
        </w:tc>
        <w:tc>
          <w:tcPr>
            <w:tcW w:w="2965" w:type="dxa"/>
            <w:vAlign w:val="center"/>
          </w:tcPr>
          <w:p w14:paraId="1EDF433A" w14:textId="2A668147" w:rsidR="007D31BE" w:rsidRDefault="007D31BE" w:rsidP="007D31BE">
            <w:pPr>
              <w:pStyle w:val="SNSynopsisTOC"/>
              <w:spacing w:after="240" w:line="240" w:lineRule="auto"/>
              <w:jc w:val="left"/>
            </w:pPr>
            <w:r>
              <w:t>pool_3</w:t>
            </w:r>
          </w:p>
        </w:tc>
        <w:tc>
          <w:tcPr>
            <w:tcW w:w="1910" w:type="dxa"/>
            <w:vAlign w:val="center"/>
          </w:tcPr>
          <w:p w14:paraId="7622B879" w14:textId="397A462D" w:rsidR="007D31BE" w:rsidRDefault="007D31BE" w:rsidP="007D31BE">
            <w:pPr>
              <w:pStyle w:val="SNSynopsisTOC"/>
              <w:spacing w:after="240" w:line="240" w:lineRule="auto"/>
              <w:jc w:val="left"/>
            </w:pPr>
            <w:r>
              <w:t>pool</w:t>
            </w:r>
          </w:p>
        </w:tc>
        <w:tc>
          <w:tcPr>
            <w:tcW w:w="456" w:type="dxa"/>
            <w:vAlign w:val="center"/>
          </w:tcPr>
          <w:p w14:paraId="2D0BE0D6" w14:textId="22E30DD5" w:rsidR="007D31BE" w:rsidRDefault="007D31BE" w:rsidP="007D31BE">
            <w:pPr>
              <w:pStyle w:val="SNSynopsisTOC"/>
              <w:spacing w:after="240" w:line="240" w:lineRule="auto"/>
              <w:jc w:val="left"/>
            </w:pPr>
            <w:r>
              <w:t>3</w:t>
            </w:r>
          </w:p>
        </w:tc>
      </w:tr>
      <w:tr w:rsidR="007D31BE" w14:paraId="378D54F3" w14:textId="77777777" w:rsidTr="007D31BE">
        <w:tc>
          <w:tcPr>
            <w:tcW w:w="4002" w:type="dxa"/>
            <w:vAlign w:val="center"/>
          </w:tcPr>
          <w:p w14:paraId="648E4CE4" w14:textId="7B9663EA" w:rsidR="007D31BE" w:rsidRDefault="007D31BE" w:rsidP="007D31BE">
            <w:pPr>
              <w:pStyle w:val="SNSynopsisTOC"/>
              <w:spacing w:after="240" w:line="240" w:lineRule="auto"/>
              <w:jc w:val="left"/>
            </w:pPr>
            <w:r>
              <w:t>Reporter.intensity.corrected.1.TMT4</w:t>
            </w:r>
          </w:p>
        </w:tc>
        <w:tc>
          <w:tcPr>
            <w:tcW w:w="2965" w:type="dxa"/>
            <w:vAlign w:val="center"/>
          </w:tcPr>
          <w:p w14:paraId="4228ABC2" w14:textId="53840968" w:rsidR="007D31BE" w:rsidRDefault="007D31BE" w:rsidP="007D31BE">
            <w:pPr>
              <w:pStyle w:val="SNSynopsisTOC"/>
              <w:spacing w:after="240" w:line="240" w:lineRule="auto"/>
              <w:jc w:val="left"/>
            </w:pPr>
            <w:r>
              <w:t>MCF 10A_TR_28</w:t>
            </w:r>
          </w:p>
        </w:tc>
        <w:tc>
          <w:tcPr>
            <w:tcW w:w="1910" w:type="dxa"/>
            <w:vAlign w:val="center"/>
          </w:tcPr>
          <w:p w14:paraId="2D51FEA7" w14:textId="0B69CF4C" w:rsidR="007D31BE" w:rsidRDefault="007D31BE" w:rsidP="007D31BE">
            <w:pPr>
              <w:pStyle w:val="SNSynopsisTOC"/>
              <w:spacing w:after="240" w:line="240" w:lineRule="auto"/>
              <w:jc w:val="left"/>
            </w:pPr>
            <w:r>
              <w:t>ERPR_TR</w:t>
            </w:r>
          </w:p>
        </w:tc>
        <w:tc>
          <w:tcPr>
            <w:tcW w:w="456" w:type="dxa"/>
            <w:vAlign w:val="center"/>
          </w:tcPr>
          <w:p w14:paraId="3DA329F4" w14:textId="75425B64" w:rsidR="007D31BE" w:rsidRDefault="007D31BE" w:rsidP="007D31BE">
            <w:pPr>
              <w:pStyle w:val="SNSynopsisTOC"/>
              <w:spacing w:after="240" w:line="240" w:lineRule="auto"/>
              <w:jc w:val="left"/>
            </w:pPr>
            <w:r>
              <w:t>4</w:t>
            </w:r>
          </w:p>
        </w:tc>
      </w:tr>
      <w:tr w:rsidR="007D31BE" w14:paraId="7752D1EA" w14:textId="77777777" w:rsidTr="007D31BE">
        <w:tc>
          <w:tcPr>
            <w:tcW w:w="4002" w:type="dxa"/>
            <w:vAlign w:val="center"/>
          </w:tcPr>
          <w:p w14:paraId="4400C9EA" w14:textId="0DB901CB" w:rsidR="007D31BE" w:rsidRDefault="007D31BE" w:rsidP="007D31BE">
            <w:pPr>
              <w:pStyle w:val="SNSynopsisTOC"/>
              <w:spacing w:after="240" w:line="240" w:lineRule="auto"/>
              <w:jc w:val="left"/>
            </w:pPr>
            <w:r>
              <w:t>Reporter.intensity.corrected.2.TMT4</w:t>
            </w:r>
          </w:p>
        </w:tc>
        <w:tc>
          <w:tcPr>
            <w:tcW w:w="2965" w:type="dxa"/>
            <w:vAlign w:val="center"/>
          </w:tcPr>
          <w:p w14:paraId="6D4EF577" w14:textId="0D8682F8" w:rsidR="007D31BE" w:rsidRDefault="007D31BE" w:rsidP="007D31BE">
            <w:pPr>
              <w:pStyle w:val="SNSynopsisTOC"/>
              <w:spacing w:after="240" w:line="240" w:lineRule="auto"/>
              <w:jc w:val="left"/>
            </w:pPr>
            <w:r>
              <w:t>MCF 10A_TR_29</w:t>
            </w:r>
          </w:p>
        </w:tc>
        <w:tc>
          <w:tcPr>
            <w:tcW w:w="1910" w:type="dxa"/>
            <w:vAlign w:val="center"/>
          </w:tcPr>
          <w:p w14:paraId="092BBFCF" w14:textId="7C5B1CBC" w:rsidR="007D31BE" w:rsidRDefault="007D31BE" w:rsidP="007D31BE">
            <w:pPr>
              <w:pStyle w:val="SNSynopsisTOC"/>
              <w:spacing w:after="240" w:line="240" w:lineRule="auto"/>
              <w:jc w:val="left"/>
            </w:pPr>
            <w:r>
              <w:t>ERPR_TR</w:t>
            </w:r>
          </w:p>
        </w:tc>
        <w:tc>
          <w:tcPr>
            <w:tcW w:w="456" w:type="dxa"/>
            <w:vAlign w:val="center"/>
          </w:tcPr>
          <w:p w14:paraId="6E6A1920" w14:textId="4E6A64C9" w:rsidR="007D31BE" w:rsidRDefault="007D31BE" w:rsidP="007D31BE">
            <w:pPr>
              <w:pStyle w:val="SNSynopsisTOC"/>
              <w:spacing w:after="240" w:line="240" w:lineRule="auto"/>
              <w:jc w:val="left"/>
            </w:pPr>
            <w:r>
              <w:t>4</w:t>
            </w:r>
          </w:p>
        </w:tc>
      </w:tr>
      <w:tr w:rsidR="007D31BE" w14:paraId="12181718" w14:textId="77777777" w:rsidTr="007D31BE">
        <w:tc>
          <w:tcPr>
            <w:tcW w:w="4002" w:type="dxa"/>
            <w:vAlign w:val="center"/>
          </w:tcPr>
          <w:p w14:paraId="3F4BF06C" w14:textId="62A96309" w:rsidR="007D31BE" w:rsidRDefault="007D31BE" w:rsidP="007D31BE">
            <w:pPr>
              <w:pStyle w:val="SNSynopsisTOC"/>
              <w:spacing w:after="240" w:line="240" w:lineRule="auto"/>
              <w:jc w:val="left"/>
            </w:pPr>
            <w:r>
              <w:t>Reporter.intensity.corrected.3.TMT4</w:t>
            </w:r>
          </w:p>
        </w:tc>
        <w:tc>
          <w:tcPr>
            <w:tcW w:w="2965" w:type="dxa"/>
            <w:vAlign w:val="center"/>
          </w:tcPr>
          <w:p w14:paraId="5F534729" w14:textId="17493F51" w:rsidR="007D31BE" w:rsidRDefault="007D31BE" w:rsidP="007D31BE">
            <w:pPr>
              <w:pStyle w:val="SNSynopsisTOC"/>
              <w:spacing w:after="240" w:line="240" w:lineRule="auto"/>
              <w:jc w:val="left"/>
            </w:pPr>
            <w:r>
              <w:t>MCF 10A_TR_30</w:t>
            </w:r>
          </w:p>
        </w:tc>
        <w:tc>
          <w:tcPr>
            <w:tcW w:w="1910" w:type="dxa"/>
            <w:vAlign w:val="center"/>
          </w:tcPr>
          <w:p w14:paraId="18DDC743" w14:textId="700EC13E" w:rsidR="007D31BE" w:rsidRDefault="007D31BE" w:rsidP="007D31BE">
            <w:pPr>
              <w:pStyle w:val="SNSynopsisTOC"/>
              <w:spacing w:after="240" w:line="240" w:lineRule="auto"/>
              <w:jc w:val="left"/>
            </w:pPr>
            <w:r>
              <w:t>ERPR_TR</w:t>
            </w:r>
          </w:p>
        </w:tc>
        <w:tc>
          <w:tcPr>
            <w:tcW w:w="456" w:type="dxa"/>
            <w:vAlign w:val="center"/>
          </w:tcPr>
          <w:p w14:paraId="0F32273D" w14:textId="011857EC" w:rsidR="007D31BE" w:rsidRDefault="007D31BE" w:rsidP="007D31BE">
            <w:pPr>
              <w:pStyle w:val="SNSynopsisTOC"/>
              <w:spacing w:after="240" w:line="240" w:lineRule="auto"/>
              <w:jc w:val="left"/>
            </w:pPr>
            <w:r>
              <w:t>4</w:t>
            </w:r>
          </w:p>
        </w:tc>
      </w:tr>
      <w:tr w:rsidR="007D31BE" w14:paraId="225D735E" w14:textId="77777777" w:rsidTr="007D31BE">
        <w:tc>
          <w:tcPr>
            <w:tcW w:w="4002" w:type="dxa"/>
            <w:vAlign w:val="center"/>
          </w:tcPr>
          <w:p w14:paraId="413AB595" w14:textId="1DF19788" w:rsidR="007D31BE" w:rsidRDefault="007D31BE" w:rsidP="007D31BE">
            <w:pPr>
              <w:pStyle w:val="SNSynopsisTOC"/>
              <w:spacing w:after="240" w:line="240" w:lineRule="auto"/>
              <w:jc w:val="left"/>
            </w:pPr>
            <w:r>
              <w:t>Reporter.intensity.corrected.4.TMT4</w:t>
            </w:r>
          </w:p>
        </w:tc>
        <w:tc>
          <w:tcPr>
            <w:tcW w:w="2965" w:type="dxa"/>
            <w:vAlign w:val="center"/>
          </w:tcPr>
          <w:p w14:paraId="0454E202" w14:textId="584F08FC" w:rsidR="007D31BE" w:rsidRDefault="007D31BE" w:rsidP="007D31BE">
            <w:pPr>
              <w:pStyle w:val="SNSynopsisTOC"/>
              <w:spacing w:after="240" w:line="240" w:lineRule="auto"/>
              <w:jc w:val="left"/>
            </w:pPr>
            <w:r>
              <w:t>ER/PR+ MCF7_TR_31</w:t>
            </w:r>
          </w:p>
        </w:tc>
        <w:tc>
          <w:tcPr>
            <w:tcW w:w="1910" w:type="dxa"/>
            <w:vAlign w:val="center"/>
          </w:tcPr>
          <w:p w14:paraId="476F2824" w14:textId="6B1882F3" w:rsidR="007D31BE" w:rsidRDefault="007D31BE" w:rsidP="007D31BE">
            <w:pPr>
              <w:pStyle w:val="SNSynopsisTOC"/>
              <w:spacing w:after="240" w:line="240" w:lineRule="auto"/>
              <w:jc w:val="left"/>
            </w:pPr>
            <w:proofErr w:type="spellStart"/>
            <w:r>
              <w:t>control_TR</w:t>
            </w:r>
            <w:proofErr w:type="spellEnd"/>
          </w:p>
        </w:tc>
        <w:tc>
          <w:tcPr>
            <w:tcW w:w="456" w:type="dxa"/>
            <w:vAlign w:val="center"/>
          </w:tcPr>
          <w:p w14:paraId="0E63B683" w14:textId="26648CE1" w:rsidR="007D31BE" w:rsidRDefault="007D31BE" w:rsidP="007D31BE">
            <w:pPr>
              <w:pStyle w:val="SNSynopsisTOC"/>
              <w:spacing w:after="240" w:line="240" w:lineRule="auto"/>
              <w:jc w:val="left"/>
            </w:pPr>
            <w:r>
              <w:t>4</w:t>
            </w:r>
          </w:p>
        </w:tc>
      </w:tr>
      <w:tr w:rsidR="007D31BE" w14:paraId="64CD6D42" w14:textId="77777777" w:rsidTr="007D31BE">
        <w:tc>
          <w:tcPr>
            <w:tcW w:w="4002" w:type="dxa"/>
            <w:vAlign w:val="center"/>
          </w:tcPr>
          <w:p w14:paraId="761FA454" w14:textId="7A7D5D17" w:rsidR="007D31BE" w:rsidRDefault="007D31BE" w:rsidP="007D31BE">
            <w:pPr>
              <w:pStyle w:val="SNSynopsisTOC"/>
              <w:spacing w:after="240" w:line="240" w:lineRule="auto"/>
              <w:jc w:val="left"/>
            </w:pPr>
            <w:r>
              <w:t>Reporter.intensity.corrected.5.TMT4</w:t>
            </w:r>
          </w:p>
        </w:tc>
        <w:tc>
          <w:tcPr>
            <w:tcW w:w="2965" w:type="dxa"/>
            <w:vAlign w:val="center"/>
          </w:tcPr>
          <w:p w14:paraId="36F019C9" w14:textId="366934E4" w:rsidR="007D31BE" w:rsidRDefault="007D31BE" w:rsidP="007D31BE">
            <w:pPr>
              <w:pStyle w:val="SNSynopsisTOC"/>
              <w:spacing w:after="240" w:line="240" w:lineRule="auto"/>
              <w:jc w:val="left"/>
            </w:pPr>
            <w:r>
              <w:t>ER/PR+ MCF7_TR_32</w:t>
            </w:r>
          </w:p>
        </w:tc>
        <w:tc>
          <w:tcPr>
            <w:tcW w:w="1910" w:type="dxa"/>
            <w:vAlign w:val="center"/>
          </w:tcPr>
          <w:p w14:paraId="341A03D2" w14:textId="7D1EDA47" w:rsidR="007D31BE" w:rsidRDefault="007D31BE" w:rsidP="007D31BE">
            <w:pPr>
              <w:pStyle w:val="SNSynopsisTOC"/>
              <w:spacing w:after="240" w:line="240" w:lineRule="auto"/>
              <w:jc w:val="left"/>
            </w:pPr>
            <w:proofErr w:type="spellStart"/>
            <w:r>
              <w:t>control_TR</w:t>
            </w:r>
            <w:proofErr w:type="spellEnd"/>
          </w:p>
        </w:tc>
        <w:tc>
          <w:tcPr>
            <w:tcW w:w="456" w:type="dxa"/>
            <w:vAlign w:val="center"/>
          </w:tcPr>
          <w:p w14:paraId="651153EC" w14:textId="23A8D2A0" w:rsidR="007D31BE" w:rsidRDefault="007D31BE" w:rsidP="007D31BE">
            <w:pPr>
              <w:pStyle w:val="SNSynopsisTOC"/>
              <w:spacing w:after="240" w:line="240" w:lineRule="auto"/>
              <w:jc w:val="left"/>
            </w:pPr>
            <w:r>
              <w:t>4</w:t>
            </w:r>
          </w:p>
        </w:tc>
      </w:tr>
      <w:tr w:rsidR="007D31BE" w14:paraId="0A25B0C3" w14:textId="77777777" w:rsidTr="007D31BE">
        <w:tc>
          <w:tcPr>
            <w:tcW w:w="4002" w:type="dxa"/>
            <w:vAlign w:val="center"/>
          </w:tcPr>
          <w:p w14:paraId="37E565BA" w14:textId="1EA50F48" w:rsidR="007D31BE" w:rsidRDefault="007D31BE" w:rsidP="007D31BE">
            <w:pPr>
              <w:pStyle w:val="SNSynopsisTOC"/>
              <w:spacing w:after="240" w:line="240" w:lineRule="auto"/>
              <w:jc w:val="left"/>
            </w:pPr>
            <w:r>
              <w:t>Reporter.intensity.corrected.6.TMT4</w:t>
            </w:r>
          </w:p>
        </w:tc>
        <w:tc>
          <w:tcPr>
            <w:tcW w:w="2965" w:type="dxa"/>
            <w:vAlign w:val="center"/>
          </w:tcPr>
          <w:p w14:paraId="767C67DC" w14:textId="3D47F7C0" w:rsidR="007D31BE" w:rsidRDefault="007D31BE" w:rsidP="007D31BE">
            <w:pPr>
              <w:pStyle w:val="SNSynopsisTOC"/>
              <w:spacing w:after="240" w:line="240" w:lineRule="auto"/>
              <w:jc w:val="left"/>
            </w:pPr>
            <w:r>
              <w:t>ER/PR+ MCF7_TR_33</w:t>
            </w:r>
          </w:p>
        </w:tc>
        <w:tc>
          <w:tcPr>
            <w:tcW w:w="1910" w:type="dxa"/>
            <w:vAlign w:val="center"/>
          </w:tcPr>
          <w:p w14:paraId="1DA95437" w14:textId="0CF85C3E" w:rsidR="007D31BE" w:rsidRDefault="007D31BE" w:rsidP="007D31BE">
            <w:pPr>
              <w:pStyle w:val="SNSynopsisTOC"/>
              <w:spacing w:after="240" w:line="240" w:lineRule="auto"/>
              <w:jc w:val="left"/>
            </w:pPr>
            <w:proofErr w:type="spellStart"/>
            <w:r>
              <w:t>control_TR</w:t>
            </w:r>
            <w:proofErr w:type="spellEnd"/>
          </w:p>
        </w:tc>
        <w:tc>
          <w:tcPr>
            <w:tcW w:w="456" w:type="dxa"/>
            <w:vAlign w:val="center"/>
          </w:tcPr>
          <w:p w14:paraId="04108E09" w14:textId="2EF761AF" w:rsidR="007D31BE" w:rsidRDefault="007D31BE" w:rsidP="007D31BE">
            <w:pPr>
              <w:pStyle w:val="SNSynopsisTOC"/>
              <w:spacing w:after="240" w:line="240" w:lineRule="auto"/>
              <w:jc w:val="left"/>
            </w:pPr>
            <w:r>
              <w:t>4</w:t>
            </w:r>
          </w:p>
        </w:tc>
      </w:tr>
      <w:tr w:rsidR="007D31BE" w14:paraId="653CC37B" w14:textId="77777777" w:rsidTr="007D31BE">
        <w:tc>
          <w:tcPr>
            <w:tcW w:w="4002" w:type="dxa"/>
            <w:vAlign w:val="center"/>
          </w:tcPr>
          <w:p w14:paraId="62FAD2DF" w14:textId="636B4206" w:rsidR="007D31BE" w:rsidRDefault="007D31BE" w:rsidP="007D31BE">
            <w:pPr>
              <w:pStyle w:val="SNSynopsisTOC"/>
              <w:spacing w:after="240" w:line="240" w:lineRule="auto"/>
              <w:jc w:val="left"/>
            </w:pPr>
            <w:r>
              <w:t>Reporter.intensity.corrected.7.TMT4</w:t>
            </w:r>
          </w:p>
        </w:tc>
        <w:tc>
          <w:tcPr>
            <w:tcW w:w="2965" w:type="dxa"/>
            <w:vAlign w:val="center"/>
          </w:tcPr>
          <w:p w14:paraId="4B78B164" w14:textId="24D0DD03" w:rsidR="007D31BE" w:rsidRDefault="007D31BE" w:rsidP="007D31BE">
            <w:pPr>
              <w:pStyle w:val="SNSynopsisTOC"/>
              <w:spacing w:after="240" w:line="240" w:lineRule="auto"/>
              <w:jc w:val="left"/>
            </w:pPr>
            <w:r>
              <w:t>HER2+ HCC 1954_TR_34</w:t>
            </w:r>
          </w:p>
        </w:tc>
        <w:tc>
          <w:tcPr>
            <w:tcW w:w="1910" w:type="dxa"/>
            <w:vAlign w:val="center"/>
          </w:tcPr>
          <w:p w14:paraId="703A373F" w14:textId="7BBB8717" w:rsidR="007D31BE" w:rsidRDefault="007D31BE" w:rsidP="007D31BE">
            <w:pPr>
              <w:pStyle w:val="SNSynopsisTOC"/>
              <w:spacing w:after="240" w:line="240" w:lineRule="auto"/>
              <w:jc w:val="left"/>
            </w:pPr>
            <w:r>
              <w:t>HER2_TR</w:t>
            </w:r>
          </w:p>
        </w:tc>
        <w:tc>
          <w:tcPr>
            <w:tcW w:w="456" w:type="dxa"/>
            <w:vAlign w:val="center"/>
          </w:tcPr>
          <w:p w14:paraId="046657A3" w14:textId="643A76BD" w:rsidR="007D31BE" w:rsidRDefault="007D31BE" w:rsidP="007D31BE">
            <w:pPr>
              <w:pStyle w:val="SNSynopsisTOC"/>
              <w:spacing w:after="240" w:line="240" w:lineRule="auto"/>
              <w:jc w:val="left"/>
            </w:pPr>
            <w:r>
              <w:t>4</w:t>
            </w:r>
          </w:p>
        </w:tc>
      </w:tr>
      <w:tr w:rsidR="007D31BE" w14:paraId="1D44E224" w14:textId="77777777" w:rsidTr="007D31BE">
        <w:tc>
          <w:tcPr>
            <w:tcW w:w="4002" w:type="dxa"/>
            <w:vAlign w:val="center"/>
          </w:tcPr>
          <w:p w14:paraId="67243985" w14:textId="31EA1464" w:rsidR="007D31BE" w:rsidRDefault="007D31BE" w:rsidP="007D31BE">
            <w:pPr>
              <w:pStyle w:val="SNSynopsisTOC"/>
              <w:spacing w:after="240" w:line="240" w:lineRule="auto"/>
              <w:jc w:val="left"/>
            </w:pPr>
            <w:r>
              <w:t>Reporter.intensity.corrected.8.TMT4</w:t>
            </w:r>
          </w:p>
        </w:tc>
        <w:tc>
          <w:tcPr>
            <w:tcW w:w="2965" w:type="dxa"/>
            <w:vAlign w:val="center"/>
          </w:tcPr>
          <w:p w14:paraId="73BF9C79" w14:textId="7C1D1119" w:rsidR="007D31BE" w:rsidRDefault="007D31BE" w:rsidP="007D31BE">
            <w:pPr>
              <w:pStyle w:val="SNSynopsisTOC"/>
              <w:spacing w:after="240" w:line="240" w:lineRule="auto"/>
              <w:jc w:val="left"/>
            </w:pPr>
            <w:r>
              <w:t>HER2+ HCC 1954_TR_35</w:t>
            </w:r>
          </w:p>
        </w:tc>
        <w:tc>
          <w:tcPr>
            <w:tcW w:w="1910" w:type="dxa"/>
            <w:vAlign w:val="center"/>
          </w:tcPr>
          <w:p w14:paraId="18E2C326" w14:textId="0225E4F2" w:rsidR="007D31BE" w:rsidRDefault="007D31BE" w:rsidP="007D31BE">
            <w:pPr>
              <w:pStyle w:val="SNSynopsisTOC"/>
              <w:spacing w:after="240" w:line="240" w:lineRule="auto"/>
              <w:jc w:val="left"/>
            </w:pPr>
            <w:r>
              <w:t>HER2_TR</w:t>
            </w:r>
          </w:p>
        </w:tc>
        <w:tc>
          <w:tcPr>
            <w:tcW w:w="456" w:type="dxa"/>
            <w:vAlign w:val="center"/>
          </w:tcPr>
          <w:p w14:paraId="4E653F94" w14:textId="02CCCAF2" w:rsidR="007D31BE" w:rsidRDefault="007D31BE" w:rsidP="007D31BE">
            <w:pPr>
              <w:pStyle w:val="SNSynopsisTOC"/>
              <w:spacing w:after="240" w:line="240" w:lineRule="auto"/>
              <w:jc w:val="left"/>
            </w:pPr>
            <w:r>
              <w:t>4</w:t>
            </w:r>
          </w:p>
        </w:tc>
      </w:tr>
      <w:tr w:rsidR="007D31BE" w14:paraId="6DA97238" w14:textId="77777777" w:rsidTr="007D31BE">
        <w:tc>
          <w:tcPr>
            <w:tcW w:w="4002" w:type="dxa"/>
            <w:vAlign w:val="center"/>
          </w:tcPr>
          <w:p w14:paraId="76A43C97" w14:textId="05924DC8" w:rsidR="007D31BE" w:rsidRDefault="007D31BE" w:rsidP="007D31BE">
            <w:pPr>
              <w:pStyle w:val="SNSynopsisTOC"/>
              <w:spacing w:after="240" w:line="240" w:lineRule="auto"/>
              <w:jc w:val="left"/>
            </w:pPr>
            <w:r>
              <w:t>Reporter.intensity.corrected.9.TMT4</w:t>
            </w:r>
          </w:p>
        </w:tc>
        <w:tc>
          <w:tcPr>
            <w:tcW w:w="2965" w:type="dxa"/>
            <w:vAlign w:val="center"/>
          </w:tcPr>
          <w:p w14:paraId="15B571EE" w14:textId="58BEAE0B" w:rsidR="007D31BE" w:rsidRDefault="007D31BE" w:rsidP="007D31BE">
            <w:pPr>
              <w:pStyle w:val="SNSynopsisTOC"/>
              <w:spacing w:after="240" w:line="240" w:lineRule="auto"/>
              <w:jc w:val="left"/>
            </w:pPr>
            <w:r>
              <w:t>HER2+ HCC 1954_TR_36</w:t>
            </w:r>
          </w:p>
        </w:tc>
        <w:tc>
          <w:tcPr>
            <w:tcW w:w="1910" w:type="dxa"/>
            <w:vAlign w:val="center"/>
          </w:tcPr>
          <w:p w14:paraId="6CE081B6" w14:textId="2627BDA5" w:rsidR="007D31BE" w:rsidRDefault="007D31BE" w:rsidP="007D31BE">
            <w:pPr>
              <w:pStyle w:val="SNSynopsisTOC"/>
              <w:spacing w:after="240" w:line="240" w:lineRule="auto"/>
              <w:jc w:val="left"/>
            </w:pPr>
            <w:r>
              <w:t>HER2_TR</w:t>
            </w:r>
          </w:p>
        </w:tc>
        <w:tc>
          <w:tcPr>
            <w:tcW w:w="456" w:type="dxa"/>
            <w:vAlign w:val="center"/>
          </w:tcPr>
          <w:p w14:paraId="7BDD238A" w14:textId="5DA320E8" w:rsidR="007D31BE" w:rsidRDefault="007D31BE" w:rsidP="007D31BE">
            <w:pPr>
              <w:pStyle w:val="SNSynopsisTOC"/>
              <w:spacing w:after="240" w:line="240" w:lineRule="auto"/>
              <w:jc w:val="left"/>
            </w:pPr>
            <w:r>
              <w:t>4</w:t>
            </w:r>
          </w:p>
        </w:tc>
      </w:tr>
      <w:tr w:rsidR="007D31BE" w14:paraId="2EB0091A" w14:textId="77777777" w:rsidTr="007D31BE">
        <w:tc>
          <w:tcPr>
            <w:tcW w:w="4002" w:type="dxa"/>
            <w:vAlign w:val="center"/>
          </w:tcPr>
          <w:p w14:paraId="188FCFBF" w14:textId="56324670" w:rsidR="007D31BE" w:rsidRDefault="007D31BE" w:rsidP="007D31BE">
            <w:pPr>
              <w:pStyle w:val="SNSynopsisTOC"/>
              <w:spacing w:after="240" w:line="240" w:lineRule="auto"/>
              <w:jc w:val="left"/>
            </w:pPr>
            <w:r>
              <w:lastRenderedPageBreak/>
              <w:t>Reporter.intensity.corrected.10.TMT4</w:t>
            </w:r>
          </w:p>
        </w:tc>
        <w:tc>
          <w:tcPr>
            <w:tcW w:w="2965" w:type="dxa"/>
            <w:vAlign w:val="center"/>
          </w:tcPr>
          <w:p w14:paraId="6021A089" w14:textId="61C50E94" w:rsidR="007D31BE" w:rsidRDefault="007D31BE" w:rsidP="007D31BE">
            <w:pPr>
              <w:pStyle w:val="SNSynopsisTOC"/>
              <w:spacing w:after="240" w:line="240" w:lineRule="auto"/>
              <w:jc w:val="left"/>
            </w:pPr>
            <w:r>
              <w:t>pool_4</w:t>
            </w:r>
          </w:p>
        </w:tc>
        <w:tc>
          <w:tcPr>
            <w:tcW w:w="1910" w:type="dxa"/>
            <w:vAlign w:val="center"/>
          </w:tcPr>
          <w:p w14:paraId="051892EC" w14:textId="5FCD2013" w:rsidR="007D31BE" w:rsidRDefault="007D31BE" w:rsidP="007D31BE">
            <w:pPr>
              <w:pStyle w:val="SNSynopsisTOC"/>
              <w:spacing w:after="240" w:line="240" w:lineRule="auto"/>
              <w:jc w:val="left"/>
            </w:pPr>
            <w:r>
              <w:t>pool</w:t>
            </w:r>
          </w:p>
        </w:tc>
        <w:tc>
          <w:tcPr>
            <w:tcW w:w="456" w:type="dxa"/>
            <w:vAlign w:val="center"/>
          </w:tcPr>
          <w:p w14:paraId="1AC91179" w14:textId="5B5470B6" w:rsidR="007D31BE" w:rsidRDefault="007D31BE" w:rsidP="007D31BE">
            <w:pPr>
              <w:pStyle w:val="SNSynopsisTOC"/>
              <w:spacing w:after="240" w:line="240" w:lineRule="auto"/>
              <w:jc w:val="left"/>
            </w:pPr>
            <w:r>
              <w:t>4</w:t>
            </w:r>
          </w:p>
        </w:tc>
      </w:tr>
    </w:tbl>
    <w:p w14:paraId="2A98F53C" w14:textId="17292CC3" w:rsidR="009246AD" w:rsidRDefault="009246AD" w:rsidP="000B5610">
      <w:pPr>
        <w:pStyle w:val="SNSynopsisTOC"/>
        <w:spacing w:after="240"/>
        <w:jc w:val="left"/>
      </w:pPr>
    </w:p>
    <w:sectPr w:rsidR="009246AD" w:rsidSect="000B5610">
      <w:footerReference w:type="even" r:id="rId16"/>
      <w:footerReference w:type="default" r:id="rId17"/>
      <w:type w:val="continuous"/>
      <w:pgSz w:w="12240" w:h="15840"/>
      <w:pgMar w:top="1440" w:right="1440" w:bottom="1440" w:left="1440" w:header="0" w:footer="0" w:gutter="0"/>
      <w:cols w:space="475"/>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yrd, Alicia K." w:date="2020-03-13T16:14:00Z" w:initials="BAK">
    <w:p w14:paraId="0DD211D4" w14:textId="28932124" w:rsidR="00A4794A" w:rsidRDefault="00A4794A">
      <w:pPr>
        <w:pStyle w:val="CommentText"/>
      </w:pPr>
      <w:r>
        <w:rPr>
          <w:rStyle w:val="CommentReference"/>
        </w:rPr>
        <w:annotationRef/>
      </w:r>
      <w:r>
        <w:t>You could add WPRCI. Don’t have to though.</w:t>
      </w:r>
    </w:p>
  </w:comment>
  <w:comment w:id="4" w:author="Byrd, Alicia K." w:date="2020-03-15T19:36:00Z" w:initials="BAK">
    <w:p w14:paraId="334D10F5" w14:textId="342E307C" w:rsidR="00A32952" w:rsidRDefault="00A32952">
      <w:pPr>
        <w:pStyle w:val="CommentText"/>
      </w:pPr>
      <w:r>
        <w:rPr>
          <w:rStyle w:val="CommentReference"/>
        </w:rPr>
        <w:annotationRef/>
      </w:r>
      <w:r>
        <w:t>Not sure about the word choice here</w:t>
      </w:r>
    </w:p>
  </w:comment>
  <w:comment w:id="27" w:author="Graw, Stefan H" w:date="2020-03-13T15:56:00Z" w:initials="GSH">
    <w:p w14:paraId="67F63101" w14:textId="65A660B3" w:rsidR="00EB035C" w:rsidRDefault="00EB035C">
      <w:pPr>
        <w:pStyle w:val="CommentText"/>
      </w:pPr>
      <w:r>
        <w:rPr>
          <w:rStyle w:val="CommentReference"/>
        </w:rPr>
        <w:annotationRef/>
      </w:r>
      <w:proofErr w:type="gramStart"/>
      <w:r>
        <w:t>identifier</w:t>
      </w:r>
      <w:proofErr w:type="gramEnd"/>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DD211D4" w15:done="0"/>
  <w15:commentEx w15:paraId="334D10F5" w15:done="0"/>
  <w15:commentEx w15:paraId="67F631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5F9774" w16cid:durableId="21A5F37B"/>
  <w16cid:commentId w16cid:paraId="53725EFE" w16cid:durableId="21A5F37C"/>
  <w16cid:commentId w16cid:paraId="5C66CE95" w16cid:durableId="21A5F37D"/>
  <w16cid:commentId w16cid:paraId="6CDBC837" w16cid:durableId="21A5F37E"/>
  <w16cid:commentId w16cid:paraId="6D9E516B" w16cid:durableId="21A5F37F"/>
  <w16cid:commentId w16cid:paraId="5885C71C" w16cid:durableId="21A5F380"/>
  <w16cid:commentId w16cid:paraId="7F20C97E" w16cid:durableId="21A5F381"/>
  <w16cid:commentId w16cid:paraId="4924FF5C" w16cid:durableId="21A5F382"/>
  <w16cid:commentId w16cid:paraId="69B4329E" w16cid:durableId="21A5F383"/>
  <w16cid:commentId w16cid:paraId="37118E80" w16cid:durableId="21A5F385"/>
  <w16cid:commentId w16cid:paraId="7F802288" w16cid:durableId="21BEFC08"/>
  <w16cid:commentId w16cid:paraId="75071C1B" w16cid:durableId="21BEFC09"/>
  <w16cid:commentId w16cid:paraId="74B4933F" w16cid:durableId="21BEFC0A"/>
  <w16cid:commentId w16cid:paraId="7D9DC5E3" w16cid:durableId="21BEFC0B"/>
  <w16cid:commentId w16cid:paraId="0A3132E6" w16cid:durableId="21BEFC0C"/>
  <w16cid:commentId w16cid:paraId="58BA69A7" w16cid:durableId="21BEFC0D"/>
  <w16cid:commentId w16cid:paraId="51BDF753" w16cid:durableId="21BEFC0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2B4391" w14:textId="77777777" w:rsidR="00A65531" w:rsidRDefault="00A65531">
      <w:r>
        <w:separator/>
      </w:r>
    </w:p>
  </w:endnote>
  <w:endnote w:type="continuationSeparator" w:id="0">
    <w:p w14:paraId="1D768266" w14:textId="77777777" w:rsidR="00A65531" w:rsidRDefault="00A655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panose1 w:val="02020603050405020304"/>
    <w:charset w:val="00"/>
    <w:family w:val="roman"/>
    <w:pitch w:val="variable"/>
    <w:sig w:usb0="E0002AFF" w:usb1="C0007841" w:usb2="00000009" w:usb3="00000000" w:csb0="000001FF" w:csb1="00000000"/>
  </w:font>
  <w:font w:name="Times New Roman">
    <w:altName w:val="Times New Roman PSMT"/>
    <w:panose1 w:val="02020603050405020304"/>
    <w:charset w:val="00"/>
    <w:family w:val="roman"/>
    <w:pitch w:val="variable"/>
    <w:sig w:usb0="E0002A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no Pro">
    <w:altName w:val="Constantia"/>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13860" w14:textId="77777777" w:rsidR="00200752" w:rsidRDefault="002007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D2C7ACA" w14:textId="77777777" w:rsidR="00200752" w:rsidRDefault="0020075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FE4D64" w14:textId="6110E1C3" w:rsidR="00200752" w:rsidRDefault="002007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C6420">
      <w:rPr>
        <w:rStyle w:val="PageNumber"/>
        <w:noProof/>
      </w:rPr>
      <w:t>17</w:t>
    </w:r>
    <w:r>
      <w:rPr>
        <w:rStyle w:val="PageNumber"/>
      </w:rPr>
      <w:fldChar w:fldCharType="end"/>
    </w:r>
  </w:p>
  <w:p w14:paraId="3DEBB505" w14:textId="77777777" w:rsidR="00200752" w:rsidRDefault="0020075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F3379B" w14:textId="77777777" w:rsidR="00A65531" w:rsidRDefault="00A65531">
      <w:r>
        <w:separator/>
      </w:r>
    </w:p>
  </w:footnote>
  <w:footnote w:type="continuationSeparator" w:id="0">
    <w:p w14:paraId="400CB011" w14:textId="77777777" w:rsidR="00A65531" w:rsidRDefault="00A655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47C33"/>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D4588"/>
    <w:multiLevelType w:val="hybridMultilevel"/>
    <w:tmpl w:val="56DCB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6D7431"/>
    <w:multiLevelType w:val="multilevel"/>
    <w:tmpl w:val="823EF05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E01202A"/>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C86632"/>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6" w15:restartNumberingAfterBreak="0">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8" w15:restartNumberingAfterBreak="0">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9" w15:restartNumberingAfterBreak="0">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10" w15:restartNumberingAfterBreak="0">
    <w:nsid w:val="41DB2E3C"/>
    <w:multiLevelType w:val="singleLevel"/>
    <w:tmpl w:val="E5E28CB0"/>
    <w:lvl w:ilvl="0">
      <w:start w:val="1"/>
      <w:numFmt w:val="lowerLetter"/>
      <w:lvlText w:val="%1."/>
      <w:lvlJc w:val="left"/>
      <w:pPr>
        <w:tabs>
          <w:tab w:val="num" w:pos="1080"/>
        </w:tabs>
        <w:ind w:left="1080" w:hanging="360"/>
      </w:pPr>
      <w:rPr>
        <w:rFonts w:hint="default"/>
      </w:rPr>
    </w:lvl>
  </w:abstractNum>
  <w:abstractNum w:abstractNumId="11" w15:restartNumberingAfterBreak="0">
    <w:nsid w:val="5201477F"/>
    <w:multiLevelType w:val="hybridMultilevel"/>
    <w:tmpl w:val="3DB25744"/>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10"/>
  </w:num>
  <w:num w:numId="4">
    <w:abstractNumId w:val="8"/>
  </w:num>
  <w:num w:numId="5">
    <w:abstractNumId w:val="6"/>
  </w:num>
  <w:num w:numId="6">
    <w:abstractNumId w:val="5"/>
  </w:num>
  <w:num w:numId="7">
    <w:abstractNumId w:val="4"/>
  </w:num>
  <w:num w:numId="8">
    <w:abstractNumId w:val="1"/>
  </w:num>
  <w:num w:numId="9">
    <w:abstractNumId w:val="0"/>
  </w:num>
  <w:num w:numId="10">
    <w:abstractNumId w:val="3"/>
  </w:num>
  <w:num w:numId="11">
    <w:abstractNumId w:val="11"/>
  </w:num>
  <w:num w:numId="1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yrd, Alicia K.">
    <w15:presenceInfo w15:providerId="AD" w15:userId="S-1-5-21-45967694-370826977-176895030-128645"/>
  </w15:person>
  <w15:person w15:author="Graw, Stefan H">
    <w15:presenceInfo w15:providerId="AD" w15:userId="S-1-5-21-45967694-370826977-176895030-23592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0s0zd5r90zxp6ewrstxfxtdrxxavtda2e9f&quot;&gt;proteiNorm_endNote&lt;record-ids&gt;&lt;item&gt;1&lt;/item&gt;&lt;item&gt;3&lt;/item&gt;&lt;item&gt;4&lt;/item&gt;&lt;item&gt;5&lt;/item&gt;&lt;item&gt;146&lt;/item&gt;&lt;item&gt;147&lt;/item&gt;&lt;item&gt;148&lt;/item&gt;&lt;item&gt;149&lt;/item&gt;&lt;item&gt;150&lt;/item&gt;&lt;item&gt;177&lt;/item&gt;&lt;item&gt;178&lt;/item&gt;&lt;item&gt;179&lt;/item&gt;&lt;item&gt;180&lt;/item&gt;&lt;item&gt;181&lt;/item&gt;&lt;item&gt;182&lt;/item&gt;&lt;item&gt;183&lt;/item&gt;&lt;/record-ids&gt;&lt;/item&gt;&lt;/Libraries&gt;"/>
  </w:docVars>
  <w:rsids>
    <w:rsidRoot w:val="00807AE2"/>
    <w:rsid w:val="000002F2"/>
    <w:rsid w:val="000012F0"/>
    <w:rsid w:val="00024C63"/>
    <w:rsid w:val="00050897"/>
    <w:rsid w:val="0005660F"/>
    <w:rsid w:val="000702AD"/>
    <w:rsid w:val="00082DFD"/>
    <w:rsid w:val="000A0F9B"/>
    <w:rsid w:val="000A2982"/>
    <w:rsid w:val="000B2EEB"/>
    <w:rsid w:val="000B5610"/>
    <w:rsid w:val="000B6C7E"/>
    <w:rsid w:val="000C05CC"/>
    <w:rsid w:val="000D1DAE"/>
    <w:rsid w:val="000E31A6"/>
    <w:rsid w:val="001011F6"/>
    <w:rsid w:val="00103397"/>
    <w:rsid w:val="00111C18"/>
    <w:rsid w:val="00111D9F"/>
    <w:rsid w:val="00121CB5"/>
    <w:rsid w:val="0012714D"/>
    <w:rsid w:val="001535E9"/>
    <w:rsid w:val="00155231"/>
    <w:rsid w:val="0016145A"/>
    <w:rsid w:val="00162828"/>
    <w:rsid w:val="00164635"/>
    <w:rsid w:val="00195ACA"/>
    <w:rsid w:val="001A6A11"/>
    <w:rsid w:val="001A7A90"/>
    <w:rsid w:val="001B1113"/>
    <w:rsid w:val="001F6A08"/>
    <w:rsid w:val="001F7327"/>
    <w:rsid w:val="00200752"/>
    <w:rsid w:val="00207ECD"/>
    <w:rsid w:val="00212B1D"/>
    <w:rsid w:val="00214AB6"/>
    <w:rsid w:val="00240BAD"/>
    <w:rsid w:val="00241E8D"/>
    <w:rsid w:val="00242C64"/>
    <w:rsid w:val="00243BD3"/>
    <w:rsid w:val="002452A0"/>
    <w:rsid w:val="0024629D"/>
    <w:rsid w:val="002630B7"/>
    <w:rsid w:val="0026438B"/>
    <w:rsid w:val="00266549"/>
    <w:rsid w:val="00271A02"/>
    <w:rsid w:val="00273587"/>
    <w:rsid w:val="00294D1E"/>
    <w:rsid w:val="002A7493"/>
    <w:rsid w:val="002C3431"/>
    <w:rsid w:val="002C6F82"/>
    <w:rsid w:val="00303269"/>
    <w:rsid w:val="003064EB"/>
    <w:rsid w:val="0031076B"/>
    <w:rsid w:val="00311A3B"/>
    <w:rsid w:val="0031373B"/>
    <w:rsid w:val="00324128"/>
    <w:rsid w:val="00324420"/>
    <w:rsid w:val="00334AED"/>
    <w:rsid w:val="00342944"/>
    <w:rsid w:val="00360683"/>
    <w:rsid w:val="00360B3D"/>
    <w:rsid w:val="00361E35"/>
    <w:rsid w:val="003664E9"/>
    <w:rsid w:val="003679A1"/>
    <w:rsid w:val="003702D7"/>
    <w:rsid w:val="003A42F0"/>
    <w:rsid w:val="003B2AEC"/>
    <w:rsid w:val="003B4AF3"/>
    <w:rsid w:val="003B4DF6"/>
    <w:rsid w:val="003C6420"/>
    <w:rsid w:val="003E0740"/>
    <w:rsid w:val="003E1F76"/>
    <w:rsid w:val="003F4CB6"/>
    <w:rsid w:val="0040540C"/>
    <w:rsid w:val="00405542"/>
    <w:rsid w:val="0042119D"/>
    <w:rsid w:val="004214CF"/>
    <w:rsid w:val="00437F0A"/>
    <w:rsid w:val="004554FB"/>
    <w:rsid w:val="004720FF"/>
    <w:rsid w:val="00472691"/>
    <w:rsid w:val="00475FD2"/>
    <w:rsid w:val="004817F6"/>
    <w:rsid w:val="00486034"/>
    <w:rsid w:val="004A1C97"/>
    <w:rsid w:val="004A782A"/>
    <w:rsid w:val="004B0E36"/>
    <w:rsid w:val="004B17AC"/>
    <w:rsid w:val="004B224D"/>
    <w:rsid w:val="004C3E30"/>
    <w:rsid w:val="004C61DF"/>
    <w:rsid w:val="004D491F"/>
    <w:rsid w:val="004D6FCC"/>
    <w:rsid w:val="004E07FA"/>
    <w:rsid w:val="004E283C"/>
    <w:rsid w:val="004E7185"/>
    <w:rsid w:val="00501AC9"/>
    <w:rsid w:val="0050511E"/>
    <w:rsid w:val="005147AC"/>
    <w:rsid w:val="00516310"/>
    <w:rsid w:val="00532F8A"/>
    <w:rsid w:val="00534D38"/>
    <w:rsid w:val="005553EF"/>
    <w:rsid w:val="00556B4C"/>
    <w:rsid w:val="00556F1E"/>
    <w:rsid w:val="0056145C"/>
    <w:rsid w:val="005663BE"/>
    <w:rsid w:val="005665C4"/>
    <w:rsid w:val="00567E81"/>
    <w:rsid w:val="00581A1A"/>
    <w:rsid w:val="00591A57"/>
    <w:rsid w:val="00597466"/>
    <w:rsid w:val="005A4E38"/>
    <w:rsid w:val="005B0E63"/>
    <w:rsid w:val="005B372F"/>
    <w:rsid w:val="005B6B44"/>
    <w:rsid w:val="005B78BF"/>
    <w:rsid w:val="005D0C10"/>
    <w:rsid w:val="005D2E75"/>
    <w:rsid w:val="005E1FBC"/>
    <w:rsid w:val="005E22E8"/>
    <w:rsid w:val="005E71B3"/>
    <w:rsid w:val="005F5E5D"/>
    <w:rsid w:val="00633267"/>
    <w:rsid w:val="00634984"/>
    <w:rsid w:val="0063545D"/>
    <w:rsid w:val="00635C76"/>
    <w:rsid w:val="00643614"/>
    <w:rsid w:val="006455A5"/>
    <w:rsid w:val="0065025B"/>
    <w:rsid w:val="006561D8"/>
    <w:rsid w:val="00661F9B"/>
    <w:rsid w:val="006710A5"/>
    <w:rsid w:val="00675661"/>
    <w:rsid w:val="00683131"/>
    <w:rsid w:val="006833CF"/>
    <w:rsid w:val="00695280"/>
    <w:rsid w:val="006A053E"/>
    <w:rsid w:val="006A340E"/>
    <w:rsid w:val="006A3E34"/>
    <w:rsid w:val="006B1382"/>
    <w:rsid w:val="006B2581"/>
    <w:rsid w:val="006C522D"/>
    <w:rsid w:val="007000D9"/>
    <w:rsid w:val="007062A4"/>
    <w:rsid w:val="0071174B"/>
    <w:rsid w:val="00724D22"/>
    <w:rsid w:val="00726501"/>
    <w:rsid w:val="00732494"/>
    <w:rsid w:val="007349E2"/>
    <w:rsid w:val="00747701"/>
    <w:rsid w:val="007534B9"/>
    <w:rsid w:val="007629D3"/>
    <w:rsid w:val="0078533C"/>
    <w:rsid w:val="007930E9"/>
    <w:rsid w:val="00794616"/>
    <w:rsid w:val="00795747"/>
    <w:rsid w:val="007A11AD"/>
    <w:rsid w:val="007C4C1E"/>
    <w:rsid w:val="007D21D0"/>
    <w:rsid w:val="007D31BE"/>
    <w:rsid w:val="007E2A22"/>
    <w:rsid w:val="007E3B61"/>
    <w:rsid w:val="008047DE"/>
    <w:rsid w:val="00804F6D"/>
    <w:rsid w:val="00807AE2"/>
    <w:rsid w:val="00825B1F"/>
    <w:rsid w:val="00843D4C"/>
    <w:rsid w:val="008447ED"/>
    <w:rsid w:val="008633FA"/>
    <w:rsid w:val="008655C0"/>
    <w:rsid w:val="00866759"/>
    <w:rsid w:val="00892C58"/>
    <w:rsid w:val="00893B07"/>
    <w:rsid w:val="008A4148"/>
    <w:rsid w:val="008A5A37"/>
    <w:rsid w:val="008B003E"/>
    <w:rsid w:val="008C350D"/>
    <w:rsid w:val="008C6EEB"/>
    <w:rsid w:val="008D282A"/>
    <w:rsid w:val="008D30F9"/>
    <w:rsid w:val="008D53B2"/>
    <w:rsid w:val="008D572B"/>
    <w:rsid w:val="008E3A29"/>
    <w:rsid w:val="009004C2"/>
    <w:rsid w:val="00911042"/>
    <w:rsid w:val="00912169"/>
    <w:rsid w:val="00915A9C"/>
    <w:rsid w:val="0092037A"/>
    <w:rsid w:val="00923F85"/>
    <w:rsid w:val="009246AD"/>
    <w:rsid w:val="0095746F"/>
    <w:rsid w:val="009626F9"/>
    <w:rsid w:val="00987683"/>
    <w:rsid w:val="00990A6F"/>
    <w:rsid w:val="00993777"/>
    <w:rsid w:val="00995134"/>
    <w:rsid w:val="009E4024"/>
    <w:rsid w:val="009F2E7E"/>
    <w:rsid w:val="009F3E79"/>
    <w:rsid w:val="00A003F2"/>
    <w:rsid w:val="00A02D62"/>
    <w:rsid w:val="00A10587"/>
    <w:rsid w:val="00A11C15"/>
    <w:rsid w:val="00A13A39"/>
    <w:rsid w:val="00A20E38"/>
    <w:rsid w:val="00A20EB5"/>
    <w:rsid w:val="00A32952"/>
    <w:rsid w:val="00A41310"/>
    <w:rsid w:val="00A4794A"/>
    <w:rsid w:val="00A51BD2"/>
    <w:rsid w:val="00A549F1"/>
    <w:rsid w:val="00A65531"/>
    <w:rsid w:val="00A66ED6"/>
    <w:rsid w:val="00A71C0C"/>
    <w:rsid w:val="00A764EF"/>
    <w:rsid w:val="00A91D1B"/>
    <w:rsid w:val="00A933E2"/>
    <w:rsid w:val="00A95028"/>
    <w:rsid w:val="00AA501A"/>
    <w:rsid w:val="00AB34C5"/>
    <w:rsid w:val="00AC5467"/>
    <w:rsid w:val="00AF4F6D"/>
    <w:rsid w:val="00AF7F6A"/>
    <w:rsid w:val="00B035B5"/>
    <w:rsid w:val="00B05A88"/>
    <w:rsid w:val="00B06207"/>
    <w:rsid w:val="00B12702"/>
    <w:rsid w:val="00B203C5"/>
    <w:rsid w:val="00B23FC5"/>
    <w:rsid w:val="00B259C8"/>
    <w:rsid w:val="00B324D0"/>
    <w:rsid w:val="00B44641"/>
    <w:rsid w:val="00B44730"/>
    <w:rsid w:val="00B64D9A"/>
    <w:rsid w:val="00B7306A"/>
    <w:rsid w:val="00B7610D"/>
    <w:rsid w:val="00B7618D"/>
    <w:rsid w:val="00B92A27"/>
    <w:rsid w:val="00BA27D5"/>
    <w:rsid w:val="00BA27E7"/>
    <w:rsid w:val="00BB3412"/>
    <w:rsid w:val="00BB5CC0"/>
    <w:rsid w:val="00BC0548"/>
    <w:rsid w:val="00BC0C6A"/>
    <w:rsid w:val="00BD2C44"/>
    <w:rsid w:val="00BD3E14"/>
    <w:rsid w:val="00BE2B48"/>
    <w:rsid w:val="00C038D5"/>
    <w:rsid w:val="00C03C1E"/>
    <w:rsid w:val="00C04C68"/>
    <w:rsid w:val="00C10EE0"/>
    <w:rsid w:val="00C12556"/>
    <w:rsid w:val="00C164B8"/>
    <w:rsid w:val="00C33DBC"/>
    <w:rsid w:val="00C36EA0"/>
    <w:rsid w:val="00C404BE"/>
    <w:rsid w:val="00C6170A"/>
    <w:rsid w:val="00C739C4"/>
    <w:rsid w:val="00CA041A"/>
    <w:rsid w:val="00CA3502"/>
    <w:rsid w:val="00CC11D5"/>
    <w:rsid w:val="00CD7653"/>
    <w:rsid w:val="00CE7B50"/>
    <w:rsid w:val="00CF1840"/>
    <w:rsid w:val="00D008D1"/>
    <w:rsid w:val="00D032AC"/>
    <w:rsid w:val="00D07045"/>
    <w:rsid w:val="00D12DC9"/>
    <w:rsid w:val="00D22B0F"/>
    <w:rsid w:val="00D27772"/>
    <w:rsid w:val="00D318E5"/>
    <w:rsid w:val="00D32E24"/>
    <w:rsid w:val="00D364A1"/>
    <w:rsid w:val="00D37D9E"/>
    <w:rsid w:val="00D520FE"/>
    <w:rsid w:val="00D721E2"/>
    <w:rsid w:val="00D73446"/>
    <w:rsid w:val="00D90DA6"/>
    <w:rsid w:val="00D97594"/>
    <w:rsid w:val="00DA791B"/>
    <w:rsid w:val="00DB45A3"/>
    <w:rsid w:val="00DC2E32"/>
    <w:rsid w:val="00DC7186"/>
    <w:rsid w:val="00DD0BE5"/>
    <w:rsid w:val="00DD67A1"/>
    <w:rsid w:val="00DD6DBB"/>
    <w:rsid w:val="00DE4FF6"/>
    <w:rsid w:val="00DF1213"/>
    <w:rsid w:val="00E02011"/>
    <w:rsid w:val="00E074F2"/>
    <w:rsid w:val="00E22749"/>
    <w:rsid w:val="00E27038"/>
    <w:rsid w:val="00E413F0"/>
    <w:rsid w:val="00E90FF7"/>
    <w:rsid w:val="00E91482"/>
    <w:rsid w:val="00E96302"/>
    <w:rsid w:val="00E96CDA"/>
    <w:rsid w:val="00EB035C"/>
    <w:rsid w:val="00EB2301"/>
    <w:rsid w:val="00EB3064"/>
    <w:rsid w:val="00EB5F97"/>
    <w:rsid w:val="00ED1205"/>
    <w:rsid w:val="00ED7F9A"/>
    <w:rsid w:val="00EE5762"/>
    <w:rsid w:val="00F03166"/>
    <w:rsid w:val="00F134F5"/>
    <w:rsid w:val="00F17CC2"/>
    <w:rsid w:val="00F31355"/>
    <w:rsid w:val="00F410D8"/>
    <w:rsid w:val="00F46A30"/>
    <w:rsid w:val="00F47B85"/>
    <w:rsid w:val="00F54BDD"/>
    <w:rsid w:val="00F5645C"/>
    <w:rsid w:val="00F751B7"/>
    <w:rsid w:val="00F82C2D"/>
    <w:rsid w:val="00F8332B"/>
    <w:rsid w:val="00F8527D"/>
    <w:rsid w:val="00F976D9"/>
    <w:rsid w:val="00FB415E"/>
    <w:rsid w:val="00FC421A"/>
    <w:rsid w:val="00FD3AD4"/>
    <w:rsid w:val="00FD416B"/>
    <w:rsid w:val="00FD476E"/>
    <w:rsid w:val="00FD78B7"/>
    <w:rsid w:val="00FE3820"/>
    <w:rsid w:val="00FE3DB4"/>
    <w:rsid w:val="00FE4028"/>
    <w:rsid w:val="00FE5397"/>
    <w:rsid w:val="00FE6219"/>
    <w:rsid w:val="00FF2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CD2207"/>
  <w15:docId w15:val="{D4707651-AA71-4CD1-9F78-BA446E240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jc w:val="both"/>
    </w:pPr>
    <w:rPr>
      <w:rFonts w:ascii="Times" w:hAnsi="Times"/>
      <w:sz w:val="24"/>
    </w:rPr>
  </w:style>
  <w:style w:type="paragraph" w:styleId="Heading1">
    <w:name w:val="heading 1"/>
    <w:basedOn w:val="Normal"/>
    <w:link w:val="Heading1Char"/>
    <w:uiPriority w:val="9"/>
    <w:qFormat/>
    <w:rsid w:val="00273587"/>
    <w:pPr>
      <w:spacing w:before="100" w:beforeAutospacing="1" w:after="100" w:afterAutospacing="1"/>
      <w:jc w:val="left"/>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Pr>
      <w:color w:val="800080"/>
      <w:u w:val="single"/>
    </w:rPr>
  </w:style>
  <w:style w:type="paragraph" w:styleId="BodyText">
    <w:name w:val="Body Text"/>
    <w:basedOn w:val="Normal"/>
    <w:pPr>
      <w:jc w:val="center"/>
    </w:pPr>
    <w:rPr>
      <w:b/>
      <w:sz w:val="40"/>
    </w:rPr>
  </w:style>
  <w:style w:type="paragraph" w:styleId="FootnoteText">
    <w:name w:val="footnote text"/>
    <w:basedOn w:val="Normal"/>
    <w:next w:val="TFReferencesSection"/>
    <w:semiHidden/>
  </w:style>
  <w:style w:type="paragraph" w:customStyle="1" w:styleId="TFReferencesSection">
    <w:name w:val="TF_References_Section"/>
    <w:basedOn w:val="Normal"/>
    <w:pPr>
      <w:spacing w:line="480" w:lineRule="auto"/>
      <w:ind w:firstLine="187"/>
    </w:pPr>
  </w:style>
  <w:style w:type="paragraph" w:customStyle="1" w:styleId="TAMainText">
    <w:name w:val="TA_Main_Text"/>
    <w:basedOn w:val="Normal"/>
    <w:link w:val="TAMainTextChar"/>
    <w:pPr>
      <w:spacing w:after="0" w:line="480" w:lineRule="auto"/>
      <w:ind w:firstLine="202"/>
    </w:pPr>
  </w:style>
  <w:style w:type="paragraph" w:customStyle="1" w:styleId="BATitle">
    <w:name w:val="BA_Title"/>
    <w:basedOn w:val="Normal"/>
    <w:next w:val="BBAuthorName"/>
    <w:pPr>
      <w:spacing w:before="720" w:after="360" w:line="480" w:lineRule="auto"/>
      <w:jc w:val="center"/>
    </w:pPr>
    <w:rPr>
      <w:rFonts w:ascii="Times New Roman" w:hAnsi="Times New Roman"/>
      <w:sz w:val="44"/>
    </w:rPr>
  </w:style>
  <w:style w:type="paragraph" w:customStyle="1" w:styleId="BBAuthorName">
    <w:name w:val="BB_Author_Name"/>
    <w:basedOn w:val="Normal"/>
    <w:next w:val="BCAuthorAddress"/>
    <w:pPr>
      <w:spacing w:after="240" w:line="480" w:lineRule="auto"/>
      <w:jc w:val="center"/>
    </w:pPr>
    <w:rPr>
      <w:i/>
    </w:rPr>
  </w:style>
  <w:style w:type="paragraph" w:customStyle="1" w:styleId="BCAuthorAddress">
    <w:name w:val="BC_Author_Address"/>
    <w:basedOn w:val="Normal"/>
    <w:next w:val="BIEmailAddress"/>
    <w:pPr>
      <w:spacing w:after="240" w:line="480" w:lineRule="auto"/>
      <w:jc w:val="center"/>
    </w:pPr>
  </w:style>
  <w:style w:type="paragraph" w:customStyle="1" w:styleId="BIEmailAddress">
    <w:name w:val="BI_Email_Address"/>
    <w:basedOn w:val="Normal"/>
    <w:next w:val="AIReceivedDate"/>
    <w:pPr>
      <w:spacing w:line="480" w:lineRule="auto"/>
    </w:pPr>
  </w:style>
  <w:style w:type="paragraph" w:customStyle="1" w:styleId="AIReceivedDate">
    <w:name w:val="AI_Received_Date"/>
    <w:basedOn w:val="Normal"/>
    <w:next w:val="BDAbstract"/>
    <w:pPr>
      <w:spacing w:after="240" w:line="480" w:lineRule="auto"/>
    </w:pPr>
    <w:rPr>
      <w:b/>
    </w:rPr>
  </w:style>
  <w:style w:type="paragraph" w:customStyle="1" w:styleId="BDAbstract">
    <w:name w:val="BD_Abstract"/>
    <w:basedOn w:val="Normal"/>
    <w:next w:val="TAMainText"/>
    <w:pPr>
      <w:spacing w:before="360" w:after="360" w:line="480" w:lineRule="auto"/>
    </w:pPr>
  </w:style>
  <w:style w:type="paragraph" w:customStyle="1" w:styleId="TDAcknowledgments">
    <w:name w:val="TD_Acknowledgments"/>
    <w:basedOn w:val="Normal"/>
    <w:next w:val="Normal"/>
    <w:pPr>
      <w:spacing w:before="200" w:line="480" w:lineRule="auto"/>
      <w:ind w:firstLine="202"/>
    </w:pPr>
  </w:style>
  <w:style w:type="paragraph" w:customStyle="1" w:styleId="TESupportingInformation">
    <w:name w:val="TE_Supporting_Information"/>
    <w:basedOn w:val="Normal"/>
    <w:next w:val="Normal"/>
    <w:pPr>
      <w:spacing w:line="480" w:lineRule="auto"/>
      <w:ind w:firstLine="187"/>
    </w:pPr>
  </w:style>
  <w:style w:type="paragraph" w:customStyle="1" w:styleId="VCSchemeTitle">
    <w:name w:val="VC_Scheme_Title"/>
    <w:basedOn w:val="Normal"/>
    <w:next w:val="Normal"/>
    <w:pPr>
      <w:spacing w:line="480" w:lineRule="auto"/>
    </w:pPr>
  </w:style>
  <w:style w:type="paragraph" w:customStyle="1" w:styleId="VDTableTitle">
    <w:name w:val="VD_Table_Title"/>
    <w:basedOn w:val="Normal"/>
    <w:next w:val="Normal"/>
    <w:pPr>
      <w:spacing w:line="480" w:lineRule="auto"/>
    </w:pPr>
  </w:style>
  <w:style w:type="paragraph" w:customStyle="1" w:styleId="VAFigureCaption">
    <w:name w:val="VA_Figure_Caption"/>
    <w:basedOn w:val="Normal"/>
    <w:next w:val="Normal"/>
    <w:pPr>
      <w:spacing w:line="480" w:lineRule="auto"/>
    </w:pPr>
  </w:style>
  <w:style w:type="paragraph" w:customStyle="1" w:styleId="VBChartTitle">
    <w:name w:val="VB_Chart_Title"/>
    <w:basedOn w:val="Normal"/>
    <w:next w:val="Normal"/>
    <w:pPr>
      <w:spacing w:line="480" w:lineRule="auto"/>
    </w:pPr>
  </w:style>
  <w:style w:type="paragraph" w:customStyle="1" w:styleId="FETableFootnote">
    <w:name w:val="FE_Table_Footnote"/>
    <w:basedOn w:val="Normal"/>
    <w:next w:val="Normal"/>
    <w:pPr>
      <w:ind w:firstLine="187"/>
    </w:pPr>
  </w:style>
  <w:style w:type="paragraph" w:customStyle="1" w:styleId="FCChartFootnote">
    <w:name w:val="FC_Chart_Footnote"/>
    <w:basedOn w:val="Normal"/>
    <w:next w:val="Normal"/>
    <w:pPr>
      <w:ind w:firstLine="187"/>
    </w:pPr>
  </w:style>
  <w:style w:type="paragraph" w:customStyle="1" w:styleId="FDSchemeFootnote">
    <w:name w:val="FD_Scheme_Footnote"/>
    <w:basedOn w:val="Normal"/>
    <w:next w:val="Normal"/>
    <w:pPr>
      <w:ind w:firstLine="187"/>
    </w:pPr>
  </w:style>
  <w:style w:type="paragraph" w:customStyle="1" w:styleId="TCTableBody">
    <w:name w:val="TC_Table_Body"/>
    <w:basedOn w:val="Normal"/>
  </w:style>
  <w:style w:type="paragraph" w:customStyle="1" w:styleId="AFTitleRunningHead">
    <w:name w:val="AF_Title_Running_Head"/>
    <w:basedOn w:val="Normal"/>
    <w:next w:val="TAMainText"/>
    <w:pPr>
      <w:spacing w:line="480" w:lineRule="auto"/>
    </w:pPr>
  </w:style>
  <w:style w:type="paragraph" w:customStyle="1" w:styleId="BEAuthorBiography">
    <w:name w:val="BE_Author_Biography"/>
    <w:basedOn w:val="Normal"/>
    <w:pPr>
      <w:spacing w:line="480" w:lineRule="auto"/>
    </w:pPr>
  </w:style>
  <w:style w:type="paragraph" w:customStyle="1" w:styleId="FACorrespondingAuthorFootnote">
    <w:name w:val="FA_Corresponding_Author_Footnote"/>
    <w:basedOn w:val="Normal"/>
    <w:next w:val="TAMainText"/>
    <w:pPr>
      <w:spacing w:line="480" w:lineRule="auto"/>
    </w:pPr>
  </w:style>
  <w:style w:type="paragraph" w:customStyle="1" w:styleId="SNSynopsisTOC">
    <w:name w:val="SN_Synopsis_TOC"/>
    <w:basedOn w:val="Normal"/>
    <w:pPr>
      <w:spacing w:line="480" w:lineRule="auto"/>
    </w:pPr>
  </w:style>
  <w:style w:type="character" w:styleId="Hyperlink">
    <w:name w:val="Hyperlink"/>
    <w:rPr>
      <w:color w:val="0000FF"/>
      <w:u w:val="single"/>
    </w:rPr>
  </w:style>
  <w:style w:type="paragraph" w:styleId="Footer">
    <w:name w:val="footer"/>
    <w:basedOn w:val="Normal"/>
    <w:pPr>
      <w:tabs>
        <w:tab w:val="center" w:pos="4320"/>
        <w:tab w:val="right" w:pos="8640"/>
      </w:tabs>
    </w:pPr>
  </w:style>
  <w:style w:type="paragraph" w:customStyle="1" w:styleId="BGKeywords">
    <w:name w:val="BG_Keywords"/>
    <w:basedOn w:val="Normal"/>
    <w:pPr>
      <w:spacing w:line="480" w:lineRule="auto"/>
    </w:pPr>
  </w:style>
  <w:style w:type="paragraph" w:customStyle="1" w:styleId="BHBriefs">
    <w:name w:val="BH_Briefs"/>
    <w:basedOn w:val="Normal"/>
    <w:pPr>
      <w:spacing w:line="480" w:lineRule="auto"/>
    </w:pPr>
  </w:style>
  <w:style w:type="character" w:styleId="PageNumber">
    <w:name w:val="page number"/>
    <w:basedOn w:val="DefaultParagraphFont"/>
  </w:style>
  <w:style w:type="paragraph" w:styleId="BalloonText">
    <w:name w:val="Balloon Text"/>
    <w:basedOn w:val="Normal"/>
    <w:semiHidden/>
    <w:rsid w:val="00E96302"/>
    <w:rPr>
      <w:rFonts w:ascii="Tahoma" w:hAnsi="Tahoma" w:cs="Tahoma"/>
      <w:sz w:val="16"/>
      <w:szCs w:val="16"/>
    </w:rPr>
  </w:style>
  <w:style w:type="paragraph" w:customStyle="1" w:styleId="StyleFACorrespondingAuthorFootnote7pt">
    <w:name w:val="Style FA_Corresponding_Author_Footnote + 7 pt"/>
    <w:basedOn w:val="Normal"/>
    <w:next w:val="BGKeywords"/>
    <w:link w:val="StyleFACorrespondingAuthorFootnote7ptChar"/>
    <w:autoRedefine/>
    <w:rsid w:val="00C10EE0"/>
    <w:pPr>
      <w:spacing w:after="0"/>
      <w:jc w:val="left"/>
    </w:pPr>
    <w:rPr>
      <w:rFonts w:ascii="Arno Pro" w:hAnsi="Arno Pro"/>
      <w:kern w:val="20"/>
      <w:sz w:val="18"/>
    </w:rPr>
  </w:style>
  <w:style w:type="character" w:customStyle="1" w:styleId="StyleFACorrespondingAuthorFootnote7ptChar">
    <w:name w:val="Style FA_Corresponding_Author_Footnote + 7 pt Char"/>
    <w:link w:val="StyleFACorrespondingAuthorFootnote7pt"/>
    <w:rsid w:val="00C10EE0"/>
    <w:rPr>
      <w:rFonts w:ascii="Arno Pro" w:hAnsi="Arno Pro"/>
      <w:kern w:val="20"/>
      <w:sz w:val="18"/>
    </w:rPr>
  </w:style>
  <w:style w:type="paragraph" w:customStyle="1" w:styleId="FAAuthorInfoSubtitle">
    <w:name w:val="FA_Author_Info_Subtitle"/>
    <w:basedOn w:val="Normal"/>
    <w:link w:val="FAAuthorInfoSubtitleChar"/>
    <w:autoRedefine/>
    <w:rsid w:val="00DD6DBB"/>
    <w:pPr>
      <w:spacing w:before="120" w:after="60" w:line="480" w:lineRule="auto"/>
      <w:jc w:val="left"/>
    </w:pPr>
    <w:rPr>
      <w:b/>
    </w:rPr>
  </w:style>
  <w:style w:type="character" w:customStyle="1" w:styleId="FAAuthorInfoSubtitleChar">
    <w:name w:val="FA_Author_Info_Subtitle Char"/>
    <w:link w:val="FAAuthorInfoSubtitle"/>
    <w:rsid w:val="00DD6DBB"/>
    <w:rPr>
      <w:rFonts w:ascii="Times" w:hAnsi="Times"/>
      <w:b/>
      <w:sz w:val="24"/>
    </w:rPr>
  </w:style>
  <w:style w:type="paragraph" w:customStyle="1" w:styleId="Default">
    <w:name w:val="Default"/>
    <w:rsid w:val="001A7A90"/>
    <w:pPr>
      <w:autoSpaceDE w:val="0"/>
      <w:autoSpaceDN w:val="0"/>
      <w:adjustRightInd w:val="0"/>
    </w:pPr>
    <w:rPr>
      <w:rFonts w:ascii="Symbol" w:hAnsi="Symbol" w:cs="Symbol"/>
      <w:color w:val="000000"/>
      <w:sz w:val="24"/>
      <w:szCs w:val="24"/>
    </w:rPr>
  </w:style>
  <w:style w:type="character" w:styleId="CommentReference">
    <w:name w:val="annotation reference"/>
    <w:basedOn w:val="DefaultParagraphFont"/>
    <w:semiHidden/>
    <w:unhideWhenUsed/>
    <w:rsid w:val="00F8527D"/>
    <w:rPr>
      <w:sz w:val="16"/>
      <w:szCs w:val="16"/>
    </w:rPr>
  </w:style>
  <w:style w:type="paragraph" w:styleId="CommentText">
    <w:name w:val="annotation text"/>
    <w:basedOn w:val="Normal"/>
    <w:link w:val="CommentTextChar"/>
    <w:semiHidden/>
    <w:unhideWhenUsed/>
    <w:rsid w:val="00F8527D"/>
    <w:rPr>
      <w:sz w:val="20"/>
    </w:rPr>
  </w:style>
  <w:style w:type="character" w:customStyle="1" w:styleId="CommentTextChar">
    <w:name w:val="Comment Text Char"/>
    <w:basedOn w:val="DefaultParagraphFont"/>
    <w:link w:val="CommentText"/>
    <w:semiHidden/>
    <w:rsid w:val="00F8527D"/>
    <w:rPr>
      <w:rFonts w:ascii="Times" w:hAnsi="Times"/>
    </w:rPr>
  </w:style>
  <w:style w:type="paragraph" w:styleId="CommentSubject">
    <w:name w:val="annotation subject"/>
    <w:basedOn w:val="CommentText"/>
    <w:next w:val="CommentText"/>
    <w:link w:val="CommentSubjectChar"/>
    <w:uiPriority w:val="99"/>
    <w:semiHidden/>
    <w:unhideWhenUsed/>
    <w:rsid w:val="00F8527D"/>
    <w:rPr>
      <w:b/>
      <w:bCs/>
    </w:rPr>
  </w:style>
  <w:style w:type="character" w:customStyle="1" w:styleId="CommentSubjectChar">
    <w:name w:val="Comment Subject Char"/>
    <w:basedOn w:val="CommentTextChar"/>
    <w:link w:val="CommentSubject"/>
    <w:uiPriority w:val="99"/>
    <w:semiHidden/>
    <w:rsid w:val="00F8527D"/>
    <w:rPr>
      <w:rFonts w:ascii="Times" w:hAnsi="Times"/>
      <w:b/>
      <w:bCs/>
    </w:rPr>
  </w:style>
  <w:style w:type="paragraph" w:styleId="HTMLPreformatted">
    <w:name w:val="HTML Preformatted"/>
    <w:basedOn w:val="Normal"/>
    <w:link w:val="HTMLPreformattedChar"/>
    <w:uiPriority w:val="99"/>
    <w:semiHidden/>
    <w:unhideWhenUsed/>
    <w:rsid w:val="00B73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B7306A"/>
    <w:rPr>
      <w:rFonts w:ascii="Courier New" w:hAnsi="Courier New" w:cs="Courier New"/>
    </w:rPr>
  </w:style>
  <w:style w:type="character" w:customStyle="1" w:styleId="gnkrckgcgsb">
    <w:name w:val="gnkrckgcgsb"/>
    <w:basedOn w:val="DefaultParagraphFont"/>
    <w:rsid w:val="00B7306A"/>
  </w:style>
  <w:style w:type="paragraph" w:customStyle="1" w:styleId="EndNoteBibliographyTitle">
    <w:name w:val="EndNote Bibliography Title"/>
    <w:basedOn w:val="Normal"/>
    <w:link w:val="EndNoteBibliographyTitleChar"/>
    <w:rsid w:val="00A20E38"/>
    <w:pPr>
      <w:spacing w:after="0"/>
      <w:jc w:val="center"/>
    </w:pPr>
    <w:rPr>
      <w:rFonts w:cs="Times"/>
      <w:noProof/>
    </w:rPr>
  </w:style>
  <w:style w:type="character" w:customStyle="1" w:styleId="TAMainTextChar">
    <w:name w:val="TA_Main_Text Char"/>
    <w:basedOn w:val="DefaultParagraphFont"/>
    <w:link w:val="TAMainText"/>
    <w:rsid w:val="00A20E38"/>
    <w:rPr>
      <w:rFonts w:ascii="Times" w:hAnsi="Times"/>
      <w:sz w:val="24"/>
    </w:rPr>
  </w:style>
  <w:style w:type="character" w:customStyle="1" w:styleId="EndNoteBibliographyTitleChar">
    <w:name w:val="EndNote Bibliography Title Char"/>
    <w:basedOn w:val="TAMainTextChar"/>
    <w:link w:val="EndNoteBibliographyTitle"/>
    <w:rsid w:val="00A20E38"/>
    <w:rPr>
      <w:rFonts w:ascii="Times" w:hAnsi="Times" w:cs="Times"/>
      <w:noProof/>
      <w:sz w:val="24"/>
    </w:rPr>
  </w:style>
  <w:style w:type="paragraph" w:customStyle="1" w:styleId="EndNoteBibliography">
    <w:name w:val="EndNote Bibliography"/>
    <w:basedOn w:val="Normal"/>
    <w:link w:val="EndNoteBibliographyChar"/>
    <w:rsid w:val="00A20E38"/>
    <w:pPr>
      <w:jc w:val="left"/>
    </w:pPr>
    <w:rPr>
      <w:rFonts w:cs="Times"/>
      <w:noProof/>
    </w:rPr>
  </w:style>
  <w:style w:type="character" w:customStyle="1" w:styleId="EndNoteBibliographyChar">
    <w:name w:val="EndNote Bibliography Char"/>
    <w:basedOn w:val="TAMainTextChar"/>
    <w:link w:val="EndNoteBibliography"/>
    <w:rsid w:val="00A20E38"/>
    <w:rPr>
      <w:rFonts w:ascii="Times" w:hAnsi="Times" w:cs="Times"/>
      <w:noProof/>
      <w:sz w:val="24"/>
    </w:rPr>
  </w:style>
  <w:style w:type="character" w:customStyle="1" w:styleId="UnresolvedMention1">
    <w:name w:val="Unresolved Mention1"/>
    <w:basedOn w:val="DefaultParagraphFont"/>
    <w:uiPriority w:val="99"/>
    <w:semiHidden/>
    <w:unhideWhenUsed/>
    <w:rsid w:val="00A20E38"/>
    <w:rPr>
      <w:color w:val="605E5C"/>
      <w:shd w:val="clear" w:color="auto" w:fill="E1DFDD"/>
    </w:rPr>
  </w:style>
  <w:style w:type="paragraph" w:styleId="Caption">
    <w:name w:val="caption"/>
    <w:basedOn w:val="Normal"/>
    <w:next w:val="Normal"/>
    <w:unhideWhenUsed/>
    <w:qFormat/>
    <w:rsid w:val="004B224D"/>
    <w:rPr>
      <w:i/>
      <w:iCs/>
      <w:color w:val="1F497D" w:themeColor="text2"/>
      <w:sz w:val="18"/>
      <w:szCs w:val="18"/>
    </w:rPr>
  </w:style>
  <w:style w:type="character" w:customStyle="1" w:styleId="Heading1Char">
    <w:name w:val="Heading 1 Char"/>
    <w:basedOn w:val="DefaultParagraphFont"/>
    <w:link w:val="Heading1"/>
    <w:uiPriority w:val="9"/>
    <w:rsid w:val="00273587"/>
    <w:rPr>
      <w:rFonts w:ascii="Times New Roman" w:hAnsi="Times New Roman"/>
      <w:b/>
      <w:bCs/>
      <w:kern w:val="36"/>
      <w:sz w:val="48"/>
      <w:szCs w:val="48"/>
    </w:rPr>
  </w:style>
  <w:style w:type="table" w:styleId="TableGrid">
    <w:name w:val="Table Grid"/>
    <w:basedOn w:val="TableNormal"/>
    <w:rsid w:val="007D31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214AB6"/>
    <w:rPr>
      <w:i/>
      <w:iCs/>
    </w:rPr>
  </w:style>
  <w:style w:type="paragraph" w:styleId="NoSpacing">
    <w:name w:val="No Spacing"/>
    <w:uiPriority w:val="1"/>
    <w:qFormat/>
    <w:rsid w:val="00D27772"/>
    <w:rPr>
      <w:rFonts w:ascii="Times New Roman" w:hAnsi="Times New Roman"/>
      <w:sz w:val="24"/>
      <w:szCs w:val="24"/>
    </w:rPr>
  </w:style>
  <w:style w:type="paragraph" w:customStyle="1" w:styleId="Normal1">
    <w:name w:val="Normal1"/>
    <w:rsid w:val="00A10587"/>
    <w:rPr>
      <w:rFonts w:ascii="Times" w:eastAsia="Times" w:hAnsi="Times" w:cs="Time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21366">
      <w:bodyDiv w:val="1"/>
      <w:marLeft w:val="0"/>
      <w:marRight w:val="0"/>
      <w:marTop w:val="0"/>
      <w:marBottom w:val="0"/>
      <w:divBdr>
        <w:top w:val="none" w:sz="0" w:space="0" w:color="auto"/>
        <w:left w:val="none" w:sz="0" w:space="0" w:color="auto"/>
        <w:bottom w:val="none" w:sz="0" w:space="0" w:color="auto"/>
        <w:right w:val="none" w:sz="0" w:space="0" w:color="auto"/>
      </w:divBdr>
      <w:divsChild>
        <w:div w:id="709375280">
          <w:marLeft w:val="0"/>
          <w:marRight w:val="0"/>
          <w:marTop w:val="120"/>
          <w:marBottom w:val="0"/>
          <w:divBdr>
            <w:top w:val="none" w:sz="0" w:space="0" w:color="auto"/>
            <w:left w:val="none" w:sz="0" w:space="0" w:color="auto"/>
            <w:bottom w:val="none" w:sz="0" w:space="0" w:color="auto"/>
            <w:right w:val="none" w:sz="0" w:space="0" w:color="auto"/>
          </w:divBdr>
        </w:div>
        <w:div w:id="168256442">
          <w:marLeft w:val="0"/>
          <w:marRight w:val="0"/>
          <w:marTop w:val="120"/>
          <w:marBottom w:val="0"/>
          <w:divBdr>
            <w:top w:val="none" w:sz="0" w:space="0" w:color="auto"/>
            <w:left w:val="none" w:sz="0" w:space="0" w:color="auto"/>
            <w:bottom w:val="none" w:sz="0" w:space="0" w:color="auto"/>
            <w:right w:val="none" w:sz="0" w:space="0" w:color="auto"/>
          </w:divBdr>
        </w:div>
      </w:divsChild>
    </w:div>
    <w:div w:id="503932202">
      <w:bodyDiv w:val="1"/>
      <w:marLeft w:val="0"/>
      <w:marRight w:val="0"/>
      <w:marTop w:val="0"/>
      <w:marBottom w:val="0"/>
      <w:divBdr>
        <w:top w:val="none" w:sz="0" w:space="0" w:color="auto"/>
        <w:left w:val="none" w:sz="0" w:space="0" w:color="auto"/>
        <w:bottom w:val="none" w:sz="0" w:space="0" w:color="auto"/>
        <w:right w:val="none" w:sz="0" w:space="0" w:color="auto"/>
      </w:divBdr>
    </w:div>
    <w:div w:id="817957099">
      <w:bodyDiv w:val="1"/>
      <w:marLeft w:val="0"/>
      <w:marRight w:val="0"/>
      <w:marTop w:val="0"/>
      <w:marBottom w:val="0"/>
      <w:divBdr>
        <w:top w:val="none" w:sz="0" w:space="0" w:color="auto"/>
        <w:left w:val="none" w:sz="0" w:space="0" w:color="auto"/>
        <w:bottom w:val="none" w:sz="0" w:space="0" w:color="auto"/>
        <w:right w:val="none" w:sz="0" w:space="0" w:color="auto"/>
      </w:divBdr>
      <w:divsChild>
        <w:div w:id="93205936">
          <w:marLeft w:val="0"/>
          <w:marRight w:val="0"/>
          <w:marTop w:val="120"/>
          <w:marBottom w:val="0"/>
          <w:divBdr>
            <w:top w:val="none" w:sz="0" w:space="0" w:color="auto"/>
            <w:left w:val="none" w:sz="0" w:space="0" w:color="auto"/>
            <w:bottom w:val="none" w:sz="0" w:space="0" w:color="auto"/>
            <w:right w:val="none" w:sz="0" w:space="0" w:color="auto"/>
          </w:divBdr>
        </w:div>
        <w:div w:id="1066954154">
          <w:marLeft w:val="0"/>
          <w:marRight w:val="0"/>
          <w:marTop w:val="120"/>
          <w:marBottom w:val="0"/>
          <w:divBdr>
            <w:top w:val="none" w:sz="0" w:space="0" w:color="auto"/>
            <w:left w:val="none" w:sz="0" w:space="0" w:color="auto"/>
            <w:bottom w:val="none" w:sz="0" w:space="0" w:color="auto"/>
            <w:right w:val="none" w:sz="0" w:space="0" w:color="auto"/>
          </w:divBdr>
        </w:div>
      </w:divsChild>
    </w:div>
    <w:div w:id="887687758">
      <w:bodyDiv w:val="1"/>
      <w:marLeft w:val="0"/>
      <w:marRight w:val="0"/>
      <w:marTop w:val="0"/>
      <w:marBottom w:val="0"/>
      <w:divBdr>
        <w:top w:val="none" w:sz="0" w:space="0" w:color="auto"/>
        <w:left w:val="none" w:sz="0" w:space="0" w:color="auto"/>
        <w:bottom w:val="none" w:sz="0" w:space="0" w:color="auto"/>
        <w:right w:val="none" w:sz="0" w:space="0" w:color="auto"/>
      </w:divBdr>
    </w:div>
    <w:div w:id="969282464">
      <w:bodyDiv w:val="1"/>
      <w:marLeft w:val="0"/>
      <w:marRight w:val="0"/>
      <w:marTop w:val="0"/>
      <w:marBottom w:val="0"/>
      <w:divBdr>
        <w:top w:val="none" w:sz="0" w:space="0" w:color="auto"/>
        <w:left w:val="none" w:sz="0" w:space="0" w:color="auto"/>
        <w:bottom w:val="none" w:sz="0" w:space="0" w:color="auto"/>
        <w:right w:val="none" w:sz="0" w:space="0" w:color="auto"/>
      </w:divBdr>
      <w:divsChild>
        <w:div w:id="1985965220">
          <w:marLeft w:val="0"/>
          <w:marRight w:val="0"/>
          <w:marTop w:val="120"/>
          <w:marBottom w:val="0"/>
          <w:divBdr>
            <w:top w:val="none" w:sz="0" w:space="0" w:color="auto"/>
            <w:left w:val="none" w:sz="0" w:space="0" w:color="auto"/>
            <w:bottom w:val="none" w:sz="0" w:space="0" w:color="auto"/>
            <w:right w:val="none" w:sz="0" w:space="0" w:color="auto"/>
          </w:divBdr>
        </w:div>
        <w:div w:id="62608084">
          <w:marLeft w:val="0"/>
          <w:marRight w:val="0"/>
          <w:marTop w:val="120"/>
          <w:marBottom w:val="0"/>
          <w:divBdr>
            <w:top w:val="none" w:sz="0" w:space="0" w:color="auto"/>
            <w:left w:val="none" w:sz="0" w:space="0" w:color="auto"/>
            <w:bottom w:val="none" w:sz="0" w:space="0" w:color="auto"/>
            <w:right w:val="none" w:sz="0" w:space="0" w:color="auto"/>
          </w:divBdr>
        </w:div>
      </w:divsChild>
    </w:div>
    <w:div w:id="1029598527">
      <w:bodyDiv w:val="1"/>
      <w:marLeft w:val="0"/>
      <w:marRight w:val="0"/>
      <w:marTop w:val="0"/>
      <w:marBottom w:val="0"/>
      <w:divBdr>
        <w:top w:val="none" w:sz="0" w:space="0" w:color="auto"/>
        <w:left w:val="none" w:sz="0" w:space="0" w:color="auto"/>
        <w:bottom w:val="none" w:sz="0" w:space="0" w:color="auto"/>
        <w:right w:val="none" w:sz="0" w:space="0" w:color="auto"/>
      </w:divBdr>
    </w:div>
    <w:div w:id="1178693855">
      <w:bodyDiv w:val="1"/>
      <w:marLeft w:val="0"/>
      <w:marRight w:val="0"/>
      <w:marTop w:val="0"/>
      <w:marBottom w:val="0"/>
      <w:divBdr>
        <w:top w:val="none" w:sz="0" w:space="0" w:color="auto"/>
        <w:left w:val="none" w:sz="0" w:space="0" w:color="auto"/>
        <w:bottom w:val="none" w:sz="0" w:space="0" w:color="auto"/>
        <w:right w:val="none" w:sz="0" w:space="0" w:color="auto"/>
      </w:divBdr>
      <w:divsChild>
        <w:div w:id="1105732865">
          <w:marLeft w:val="0"/>
          <w:marRight w:val="0"/>
          <w:marTop w:val="120"/>
          <w:marBottom w:val="0"/>
          <w:divBdr>
            <w:top w:val="none" w:sz="0" w:space="0" w:color="auto"/>
            <w:left w:val="none" w:sz="0" w:space="0" w:color="auto"/>
            <w:bottom w:val="none" w:sz="0" w:space="0" w:color="auto"/>
            <w:right w:val="none" w:sz="0" w:space="0" w:color="auto"/>
          </w:divBdr>
        </w:div>
        <w:div w:id="973481158">
          <w:marLeft w:val="0"/>
          <w:marRight w:val="0"/>
          <w:marTop w:val="120"/>
          <w:marBottom w:val="0"/>
          <w:divBdr>
            <w:top w:val="none" w:sz="0" w:space="0" w:color="auto"/>
            <w:left w:val="none" w:sz="0" w:space="0" w:color="auto"/>
            <w:bottom w:val="none" w:sz="0" w:space="0" w:color="auto"/>
            <w:right w:val="none" w:sz="0" w:space="0" w:color="auto"/>
          </w:divBdr>
        </w:div>
      </w:divsChild>
    </w:div>
    <w:div w:id="1636329425">
      <w:bodyDiv w:val="1"/>
      <w:marLeft w:val="0"/>
      <w:marRight w:val="0"/>
      <w:marTop w:val="0"/>
      <w:marBottom w:val="0"/>
      <w:divBdr>
        <w:top w:val="none" w:sz="0" w:space="0" w:color="auto"/>
        <w:left w:val="none" w:sz="0" w:space="0" w:color="auto"/>
        <w:bottom w:val="none" w:sz="0" w:space="0" w:color="auto"/>
        <w:right w:val="none" w:sz="0" w:space="0" w:color="auto"/>
      </w:divBdr>
    </w:div>
    <w:div w:id="1650014614">
      <w:bodyDiv w:val="1"/>
      <w:marLeft w:val="0"/>
      <w:marRight w:val="0"/>
      <w:marTop w:val="0"/>
      <w:marBottom w:val="0"/>
      <w:divBdr>
        <w:top w:val="none" w:sz="0" w:space="0" w:color="auto"/>
        <w:left w:val="none" w:sz="0" w:space="0" w:color="auto"/>
        <w:bottom w:val="none" w:sz="0" w:space="0" w:color="auto"/>
        <w:right w:val="none" w:sz="0" w:space="0" w:color="auto"/>
      </w:divBdr>
      <w:divsChild>
        <w:div w:id="871379554">
          <w:marLeft w:val="0"/>
          <w:marRight w:val="0"/>
          <w:marTop w:val="0"/>
          <w:marBottom w:val="0"/>
          <w:divBdr>
            <w:top w:val="none" w:sz="0" w:space="0" w:color="auto"/>
            <w:left w:val="none" w:sz="0" w:space="0" w:color="auto"/>
            <w:bottom w:val="none" w:sz="0" w:space="0" w:color="auto"/>
            <w:right w:val="none" w:sz="0" w:space="0" w:color="auto"/>
          </w:divBdr>
          <w:divsChild>
            <w:div w:id="1736079827">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1815416347">
      <w:bodyDiv w:val="1"/>
      <w:marLeft w:val="0"/>
      <w:marRight w:val="0"/>
      <w:marTop w:val="0"/>
      <w:marBottom w:val="0"/>
      <w:divBdr>
        <w:top w:val="none" w:sz="0" w:space="0" w:color="auto"/>
        <w:left w:val="none" w:sz="0" w:space="0" w:color="auto"/>
        <w:bottom w:val="none" w:sz="0" w:space="0" w:color="auto"/>
        <w:right w:val="none" w:sz="0" w:space="0" w:color="auto"/>
      </w:divBdr>
    </w:div>
    <w:div w:id="1822845344">
      <w:bodyDiv w:val="1"/>
      <w:marLeft w:val="0"/>
      <w:marRight w:val="0"/>
      <w:marTop w:val="0"/>
      <w:marBottom w:val="0"/>
      <w:divBdr>
        <w:top w:val="none" w:sz="0" w:space="0" w:color="auto"/>
        <w:left w:val="none" w:sz="0" w:space="0" w:color="auto"/>
        <w:bottom w:val="none" w:sz="0" w:space="0" w:color="auto"/>
        <w:right w:val="none" w:sz="0" w:space="0" w:color="auto"/>
      </w:divBdr>
    </w:div>
    <w:div w:id="1845975765">
      <w:bodyDiv w:val="1"/>
      <w:marLeft w:val="0"/>
      <w:marRight w:val="0"/>
      <w:marTop w:val="0"/>
      <w:marBottom w:val="0"/>
      <w:divBdr>
        <w:top w:val="none" w:sz="0" w:space="0" w:color="auto"/>
        <w:left w:val="none" w:sz="0" w:space="0" w:color="auto"/>
        <w:bottom w:val="none" w:sz="0" w:space="0" w:color="auto"/>
        <w:right w:val="none" w:sz="0" w:space="0" w:color="auto"/>
      </w:divBdr>
    </w:div>
    <w:div w:id="1885629807">
      <w:bodyDiv w:val="1"/>
      <w:marLeft w:val="0"/>
      <w:marRight w:val="0"/>
      <w:marTop w:val="0"/>
      <w:marBottom w:val="0"/>
      <w:divBdr>
        <w:top w:val="none" w:sz="0" w:space="0" w:color="auto"/>
        <w:left w:val="none" w:sz="0" w:space="0" w:color="auto"/>
        <w:bottom w:val="none" w:sz="0" w:space="0" w:color="auto"/>
        <w:right w:val="none" w:sz="0" w:space="0" w:color="auto"/>
      </w:divBdr>
    </w:div>
    <w:div w:id="1907260811">
      <w:bodyDiv w:val="1"/>
      <w:marLeft w:val="0"/>
      <w:marRight w:val="0"/>
      <w:marTop w:val="0"/>
      <w:marBottom w:val="0"/>
      <w:divBdr>
        <w:top w:val="none" w:sz="0" w:space="0" w:color="auto"/>
        <w:left w:val="none" w:sz="0" w:space="0" w:color="auto"/>
        <w:bottom w:val="none" w:sz="0" w:space="0" w:color="auto"/>
        <w:right w:val="none" w:sz="0" w:space="0" w:color="auto"/>
      </w:divBdr>
    </w:div>
    <w:div w:id="2046558837">
      <w:bodyDiv w:val="1"/>
      <w:marLeft w:val="0"/>
      <w:marRight w:val="0"/>
      <w:marTop w:val="0"/>
      <w:marBottom w:val="0"/>
      <w:divBdr>
        <w:top w:val="none" w:sz="0" w:space="0" w:color="auto"/>
        <w:left w:val="none" w:sz="0" w:space="0" w:color="auto"/>
        <w:bottom w:val="none" w:sz="0" w:space="0" w:color="auto"/>
        <w:right w:val="none" w:sz="0" w:space="0" w:color="auto"/>
      </w:divBdr>
      <w:divsChild>
        <w:div w:id="1374235503">
          <w:marLeft w:val="0"/>
          <w:marRight w:val="0"/>
          <w:marTop w:val="0"/>
          <w:marBottom w:val="0"/>
          <w:divBdr>
            <w:top w:val="none" w:sz="0" w:space="0" w:color="auto"/>
            <w:left w:val="none" w:sz="0" w:space="0" w:color="auto"/>
            <w:bottom w:val="none" w:sz="0" w:space="0" w:color="auto"/>
            <w:right w:val="none" w:sz="0" w:space="0" w:color="auto"/>
          </w:divBdr>
          <w:divsChild>
            <w:div w:id="1394305324">
              <w:marLeft w:val="0"/>
              <w:marRight w:val="0"/>
              <w:marTop w:val="0"/>
              <w:marBottom w:val="0"/>
              <w:divBdr>
                <w:top w:val="none" w:sz="0" w:space="0" w:color="auto"/>
                <w:left w:val="none" w:sz="0" w:space="0" w:color="auto"/>
                <w:bottom w:val="none" w:sz="0" w:space="0" w:color="auto"/>
                <w:right w:val="none" w:sz="0" w:space="0" w:color="auto"/>
              </w:divBdr>
              <w:divsChild>
                <w:div w:id="250042943">
                  <w:marLeft w:val="1785"/>
                  <w:marRight w:val="0"/>
                  <w:marTop w:val="0"/>
                  <w:marBottom w:val="0"/>
                  <w:divBdr>
                    <w:top w:val="none" w:sz="0" w:space="0" w:color="auto"/>
                    <w:left w:val="none" w:sz="0" w:space="0" w:color="auto"/>
                    <w:bottom w:val="none" w:sz="0" w:space="0" w:color="auto"/>
                    <w:right w:val="none" w:sz="0" w:space="0" w:color="auto"/>
                  </w:divBdr>
                  <w:divsChild>
                    <w:div w:id="928587965">
                      <w:marLeft w:val="0"/>
                      <w:marRight w:val="0"/>
                      <w:marTop w:val="0"/>
                      <w:marBottom w:val="0"/>
                      <w:divBdr>
                        <w:top w:val="none" w:sz="0" w:space="0" w:color="auto"/>
                        <w:left w:val="none" w:sz="0" w:space="0" w:color="auto"/>
                        <w:bottom w:val="none" w:sz="0" w:space="0" w:color="auto"/>
                        <w:right w:val="none" w:sz="0" w:space="0" w:color="auto"/>
                      </w:divBdr>
                      <w:divsChild>
                        <w:div w:id="688028609">
                          <w:marLeft w:val="0"/>
                          <w:marRight w:val="0"/>
                          <w:marTop w:val="0"/>
                          <w:marBottom w:val="0"/>
                          <w:divBdr>
                            <w:top w:val="none" w:sz="0" w:space="0" w:color="auto"/>
                            <w:left w:val="none" w:sz="0" w:space="0" w:color="auto"/>
                            <w:bottom w:val="none" w:sz="0" w:space="0" w:color="auto"/>
                            <w:right w:val="none" w:sz="0" w:space="0" w:color="auto"/>
                          </w:divBdr>
                          <w:divsChild>
                            <w:div w:id="159805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yrumLab/proteiNorm" TargetMode="External"/><Relationship Id="rId5" Type="http://schemas.openxmlformats.org/officeDocument/2006/relationships/webSettings" Target="webSettings.xml"/><Relationship Id="rId15" Type="http://schemas.openxmlformats.org/officeDocument/2006/relationships/hyperlink" Target="https://github.com/ByrumLab/Prote" TargetMode="External"/><Relationship Id="rId10" Type="http://schemas.openxmlformats.org/officeDocument/2006/relationships/hyperlink" Target="http://r-project.org" TargetMode="Externa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mailto:sbyrum@uams.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sgraw\github\proteiNorm\manuscript\acstemplate_msw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7DD2F-68C9-4741-896E-2C388D8E1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acstemplate_msw2010</Template>
  <TotalTime>130</TotalTime>
  <Pages>20</Pages>
  <Words>9039</Words>
  <Characters>51527</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Template for Electronic Submission to ACS Journals</vt:lpstr>
    </vt:vector>
  </TitlesOfParts>
  <Company>ACS</Company>
  <LinksUpToDate>false</LinksUpToDate>
  <CharactersWithSpaces>60446</CharactersWithSpaces>
  <SharedDoc>false</SharedDoc>
  <HLinks>
    <vt:vector size="6" baseType="variant">
      <vt:variant>
        <vt:i4>4849748</vt:i4>
      </vt:variant>
      <vt:variant>
        <vt:i4>0</vt:i4>
      </vt:variant>
      <vt:variant>
        <vt:i4>0</vt:i4>
      </vt:variant>
      <vt:variant>
        <vt:i4>5</vt:i4>
      </vt:variant>
      <vt:variant>
        <vt:lpwstr>http://pubs.acs.org/page/4authors/index.html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Electronic Submission to ACS Journals</dc:title>
  <dc:subject/>
  <dc:creator>Graw, Stefan H</dc:creator>
  <cp:keywords/>
  <cp:lastModifiedBy>Byrd, Alicia K.</cp:lastModifiedBy>
  <cp:revision>7</cp:revision>
  <cp:lastPrinted>2008-06-11T21:33:00Z</cp:lastPrinted>
  <dcterms:created xsi:type="dcterms:W3CDTF">2020-03-13T21:14:00Z</dcterms:created>
  <dcterms:modified xsi:type="dcterms:W3CDTF">2020-03-16T02:38:00Z</dcterms:modified>
</cp:coreProperties>
</file>