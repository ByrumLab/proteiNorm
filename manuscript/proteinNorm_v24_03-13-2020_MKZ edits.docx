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99A47" w14:textId="4BE5EE61" w:rsidR="009246AD" w:rsidRDefault="000B6C7E" w:rsidP="00AB34C5">
      <w:pPr>
        <w:pStyle w:val="BATitle"/>
        <w:jc w:val="left"/>
      </w:pPr>
      <w:r>
        <w:t>proteiNorm – A user-friendly tool for normalization and analysis of TMT and label-free p</w:t>
      </w:r>
      <w:r w:rsidRPr="000B6C7E">
        <w:t xml:space="preserve">rotein </w:t>
      </w:r>
      <w:r>
        <w:t>q</w:t>
      </w:r>
      <w:r w:rsidRPr="000B6C7E">
        <w:t xml:space="preserve">uantification </w:t>
      </w:r>
    </w:p>
    <w:p w14:paraId="34F064EB" w14:textId="54A023CF" w:rsidR="00111D9F" w:rsidRDefault="00111D9F" w:rsidP="00AB34C5">
      <w:pPr>
        <w:pStyle w:val="BBAuthorName"/>
        <w:jc w:val="left"/>
      </w:pPr>
      <w:r>
        <w:t>Stefan Graw</w:t>
      </w:r>
      <w:r w:rsidRPr="00111D9F">
        <w:rPr>
          <w:vertAlign w:val="superscript"/>
        </w:rPr>
        <w:t xml:space="preserve"> 1,2</w:t>
      </w:r>
      <w:r>
        <w:t>, Jillian Tang</w:t>
      </w:r>
      <w:r w:rsidR="00207ECD" w:rsidRPr="00207ECD">
        <w:t xml:space="preserve"> </w:t>
      </w:r>
      <w:r w:rsidR="00207ECD" w:rsidRPr="00111D9F">
        <w:rPr>
          <w:vertAlign w:val="superscript"/>
        </w:rPr>
        <w:t>1</w:t>
      </w:r>
      <w:r>
        <w:t xml:space="preserve">, </w:t>
      </w:r>
      <w:proofErr w:type="spellStart"/>
      <w:r w:rsidR="00F46A30" w:rsidRPr="00F46A30">
        <w:t>Maroof</w:t>
      </w:r>
      <w:proofErr w:type="spellEnd"/>
      <w:r w:rsidR="00F46A30" w:rsidRPr="00F46A30">
        <w:t xml:space="preserve"> </w:t>
      </w:r>
      <w:ins w:id="0" w:author="Microsoft Office User" w:date="2020-03-16T09:35:00Z">
        <w:r w:rsidR="00F418E0">
          <w:t xml:space="preserve">Khan </w:t>
        </w:r>
      </w:ins>
      <w:r w:rsidR="00F46A30" w:rsidRPr="00F46A30">
        <w:t>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w:t>
      </w:r>
      <w:proofErr w:type="gramStart"/>
      <w:r w:rsidR="00207ECD" w:rsidRPr="00111D9F">
        <w:rPr>
          <w:vertAlign w:val="superscript"/>
        </w:rPr>
        <w:t>2</w:t>
      </w:r>
      <w:r w:rsidR="00207ECD">
        <w:rPr>
          <w:vertAlign w:val="superscript"/>
        </w:rPr>
        <w:t>,</w:t>
      </w:r>
      <w:r>
        <w:t>*</w:t>
      </w:r>
      <w:proofErr w:type="gramEnd"/>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030BD3AF"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ins w:id="1" w:author="Microsoft Office User" w:date="2020-03-16T09:37:00Z">
        <w:r w:rsidR="00433F92">
          <w:t>h</w:t>
        </w:r>
      </w:ins>
      <w:del w:id="2" w:author="Microsoft Office User" w:date="2020-03-16T09:37:00Z">
        <w:r w:rsidR="005E71B3" w:rsidRPr="005E71B3" w:rsidDel="00433F92">
          <w:delText>H</w:delText>
        </w:r>
      </w:del>
      <w:r w:rsidR="005E71B3" w:rsidRPr="005E71B3">
        <w:t>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049EF0A7" w:rsidR="00ED1205" w:rsidRDefault="004B0E36" w:rsidP="00732494">
      <w:pPr>
        <w:pStyle w:val="TAMainText"/>
        <w:spacing w:after="240"/>
        <w:ind w:firstLine="0"/>
        <w:jc w:val="left"/>
      </w:pPr>
      <w:r>
        <w:t>With the latest technological advances in the development of mass spectrometer</w:t>
      </w:r>
      <w:r w:rsidR="007930E9">
        <w:t>s</w:t>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747AFFEB"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run</w:t>
      </w:r>
      <w:ins w:id="3" w:author="Microsoft Office User" w:date="2020-03-16T09:43:00Z">
        <w:r w:rsidR="0056465F">
          <w:t>,</w:t>
        </w:r>
      </w:ins>
      <w:r w:rsidRPr="00732494">
        <w:t xml:space="preserve"> </w:t>
      </w:r>
      <w:r w:rsidR="007E3B61" w:rsidRPr="00732494">
        <w:t>peptide level</w:t>
      </w:r>
      <w:r w:rsidR="00266549" w:rsidRPr="00732494">
        <w:t>s</w:t>
      </w:r>
      <w:r w:rsidR="007E3B61" w:rsidRPr="00732494">
        <w:t xml:space="preserve"> of thousands of proteins are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 xml:space="preserve">likangas et al.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curial 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peptides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164635" w:rsidRPr="00732494">
        <w:t>that provides a systematic</w:t>
      </w:r>
      <w:del w:id="4" w:author="Microsoft Office User" w:date="2020-03-16T10:28:00Z">
        <w:r w:rsidR="00164635" w:rsidRPr="00732494" w:rsidDel="008637A2">
          <w:delText>ally</w:delText>
        </w:r>
      </w:del>
      <w:r w:rsidR="00164635" w:rsidRPr="00732494">
        <w:t xml:space="preserve"> evaluation of normalization methods</w:t>
      </w:r>
      <w:r w:rsidR="007D21D0" w:rsidRPr="00732494">
        <w:t xml:space="preserve"> </w:t>
      </w:r>
      <w:r w:rsidR="00DC2E32" w:rsidRPr="00732494">
        <w:t>and</w:t>
      </w:r>
      <w:r w:rsidR="00164635" w:rsidRPr="00732494">
        <w:t xml:space="preserve"> also facilities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r w:rsidR="00273587" w:rsidRPr="00732494">
        <w:t xml:space="preserve">user-friendly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671EB3F2"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w:t>
      </w:r>
      <w:ins w:id="5" w:author="Microsoft Office User" w:date="2020-03-16T10:29:00Z">
        <w:r w:rsidR="009C63F1">
          <w:t>d</w:t>
        </w:r>
      </w:ins>
      <w:r w:rsidR="003B4DF6" w:rsidRPr="00732494">
        <w:t xml:space="preser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48E89963"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8"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9"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2A4F99F4" w14:textId="75EF8201" w:rsidR="00E90FF7" w:rsidRDefault="004B224D" w:rsidP="00B203C5">
      <w:pPr>
        <w:pStyle w:val="TAMainText"/>
        <w:spacing w:after="240"/>
        <w:jc w:val="left"/>
      </w:pPr>
      <w:r>
        <w:t xml:space="preserve">If </w:t>
      </w:r>
      <w:r w:rsidR="00A91D1B">
        <w:t>the</w:t>
      </w:r>
      <w:r>
        <w:t xml:space="preserve"> user </w:t>
      </w:r>
      <w:ins w:id="6" w:author="Microsoft Office User" w:date="2020-03-16T10:31:00Z">
        <w:r w:rsidR="009C63F1">
          <w:t xml:space="preserve">is </w:t>
        </w:r>
      </w:ins>
      <w:r>
        <w:t xml:space="preserve">uncertain about the choice of </w:t>
      </w:r>
      <w:r w:rsidR="00A91D1B">
        <w:t xml:space="preserve">differential analysis </w:t>
      </w:r>
      <w:r>
        <w:t xml:space="preserve">method, proteiNorm provides the option </w:t>
      </w:r>
      <w:ins w:id="7" w:author="Microsoft Office User" w:date="2020-03-16T10:31:00Z">
        <w:r w:rsidR="009C63F1">
          <w:t>t</w:t>
        </w:r>
      </w:ins>
      <w:del w:id="8" w:author="Microsoft Office User" w:date="2020-03-16T10:31:00Z">
        <w:r w:rsidDel="009C63F1">
          <w:delText>s</w:delText>
        </w:r>
      </w:del>
      <w:r>
        <w:t xml:space="preserve">o 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79A2BCD1" w14:textId="77777777" w:rsidR="004B224D" w:rsidRDefault="00F418E0"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5pt;height:481.4pt">
            <v:imagedata r:id="rId10" o:title="workflow"/>
          </v:shape>
        </w:pict>
      </w:r>
    </w:p>
    <w:p w14:paraId="7438FC0B" w14:textId="471B161B" w:rsidR="00342944" w:rsidRDefault="004B224D" w:rsidP="007349E2">
      <w:pPr>
        <w:pStyle w:val="VAFigureCaption"/>
      </w:pPr>
      <w:bookmarkStart w:id="9" w:name="_Ref31633137"/>
      <w:bookmarkStart w:id="10" w:name="_Ref31633114"/>
      <w:r>
        <w:t xml:space="preserve">Figure </w:t>
      </w:r>
      <w:r w:rsidR="00A41310">
        <w:rPr>
          <w:noProof/>
        </w:rPr>
        <w:fldChar w:fldCharType="begin"/>
      </w:r>
      <w:r w:rsidR="00A41310">
        <w:rPr>
          <w:noProof/>
        </w:rPr>
        <w:instrText xml:space="preserve"> SEQ Figure \* ARABIC </w:instrText>
      </w:r>
      <w:r w:rsidR="00A41310">
        <w:rPr>
          <w:noProof/>
        </w:rPr>
        <w:fldChar w:fldCharType="separate"/>
      </w:r>
      <w:r w:rsidR="00324420">
        <w:rPr>
          <w:noProof/>
        </w:rPr>
        <w:t>1</w:t>
      </w:r>
      <w:r w:rsidR="00A41310">
        <w:rPr>
          <w:noProof/>
        </w:rPr>
        <w:fldChar w:fldCharType="end"/>
      </w:r>
      <w:bookmarkEnd w:id="9"/>
      <w:r>
        <w:rPr>
          <w:noProof/>
        </w:rPr>
        <w:t xml:space="preserve"> </w:t>
      </w:r>
      <w:r w:rsidR="007349E2">
        <w:rPr>
          <w:noProof/>
        </w:rPr>
        <w:t>Overview of proteiNorm’s w</w:t>
      </w:r>
      <w:r>
        <w:rPr>
          <w:noProof/>
        </w:rPr>
        <w:t>orkflow</w:t>
      </w:r>
      <w:bookmarkEnd w:id="10"/>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2109A676"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xml:space="preserve">. A modified </w:t>
      </w:r>
      <w:proofErr w:type="spellStart"/>
      <w:r w:rsidR="003B2AEC">
        <w:rPr>
          <w:color w:val="000000"/>
          <w:shd w:val="clear" w:color="auto" w:fill="FFFFFF"/>
        </w:rPr>
        <w:t>heatmap</w:t>
      </w:r>
      <w:proofErr w:type="spellEnd"/>
      <w:r w:rsidR="003B2AEC">
        <w:rPr>
          <w:color w:val="000000"/>
          <w:shd w:val="clear" w:color="auto" w:fill="FFFFFF"/>
        </w:rPr>
        <w:t xml:space="preserve">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C), correlation </w:t>
      </w:r>
      <w:proofErr w:type="spellStart"/>
      <w:r w:rsidR="00CC11D5">
        <w:t>heatmap</w:t>
      </w:r>
      <w:proofErr w:type="spellEnd"/>
      <w:r w:rsidR="00CC11D5">
        <w:t xml:space="preserve">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F418E0" w:rsidP="00324420">
      <w:pPr>
        <w:pStyle w:val="TAMainText"/>
        <w:keepNext/>
        <w:spacing w:after="240"/>
        <w:ind w:firstLine="0"/>
        <w:jc w:val="left"/>
      </w:pPr>
      <w:r>
        <w:lastRenderedPageBreak/>
        <w:pict w14:anchorId="62C9AD55">
          <v:shape id="_x0000_i1026" type="#_x0000_t75" style="width:467.15pt;height:599.45pt">
            <v:imagedata r:id="rId11" o:title="figure"/>
          </v:shape>
        </w:pict>
      </w:r>
    </w:p>
    <w:p w14:paraId="373B31AD" w14:textId="5158EB56" w:rsidR="00324420" w:rsidRPr="00324420" w:rsidRDefault="00324420" w:rsidP="00B44730">
      <w:pPr>
        <w:pStyle w:val="VAFigureCaption"/>
      </w:pPr>
      <w:bookmarkStart w:id="11" w:name="_Ref34132756"/>
      <w:bookmarkStart w:id="12" w:name="_Ref34737525"/>
      <w:r>
        <w:lastRenderedPageBreak/>
        <w:t xml:space="preserve">Figure </w:t>
      </w:r>
      <w:r w:rsidR="00A41310">
        <w:rPr>
          <w:noProof/>
        </w:rPr>
        <w:fldChar w:fldCharType="begin"/>
      </w:r>
      <w:r w:rsidR="00A41310">
        <w:rPr>
          <w:noProof/>
        </w:rPr>
        <w:instrText xml:space="preserve"> SEQ Figure \* ARABIC </w:instrText>
      </w:r>
      <w:r w:rsidR="00A41310">
        <w:rPr>
          <w:noProof/>
        </w:rPr>
        <w:fldChar w:fldCharType="separate"/>
      </w:r>
      <w:r>
        <w:rPr>
          <w:noProof/>
        </w:rPr>
        <w:t>2</w:t>
      </w:r>
      <w:r w:rsidR="00A41310">
        <w:rPr>
          <w:noProof/>
        </w:rPr>
        <w:fldChar w:fldCharType="end"/>
      </w:r>
      <w:bookmarkEnd w:id="11"/>
      <w:r>
        <w:t xml:space="preserve"> </w:t>
      </w:r>
      <w:bookmarkEnd w:id="12"/>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w:t>
      </w:r>
      <w:proofErr w:type="spellStart"/>
      <w:r w:rsidR="00A11C15">
        <w:t>heatmap</w:t>
      </w:r>
      <w:proofErr w:type="spellEnd"/>
      <w:r w:rsidR="00A11C15">
        <w:t xml:space="preserve">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imputation methods: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6EC3D8A0" w:rsidR="00C03C1E" w:rsidRDefault="00A11C15" w:rsidP="00732494">
      <w:pPr>
        <w:pStyle w:val="TAMainText"/>
        <w:spacing w:after="240"/>
        <w:jc w:val="left"/>
      </w:pPr>
      <w:r>
        <w:t>DAtest automatically select</w:t>
      </w:r>
      <w:r w:rsidR="00DA791B">
        <w:t>s</w:t>
      </w:r>
      <w:r>
        <w:t xml:space="preserve"> appropriate statistical tests from the 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3" w:name="_Ref34050085"/>
      <w:r>
        <w:rPr>
          <w:b/>
        </w:rPr>
        <w:t>Data</w:t>
      </w:r>
      <w:bookmarkEnd w:id="13"/>
    </w:p>
    <w:p w14:paraId="3B9AB525" w14:textId="162641D2" w:rsidR="0056145C" w:rsidRPr="00D27772" w:rsidRDefault="0095746F" w:rsidP="004D6FCC">
      <w:pPr>
        <w:pStyle w:val="TAMainText"/>
        <w:ind w:firstLine="0"/>
        <w:jc w:val="left"/>
        <w:rPr>
          <w:rFonts w:ascii="Times New Roman" w:hAnsi="Times New Roman"/>
          <w:szCs w:val="24"/>
        </w:rPr>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D27772">
        <w:t>5</w:t>
      </w:r>
      <w:ins w:id="14" w:author="Microsoft Office User" w:date="2020-03-16T10:38:00Z">
        <w:r w:rsidR="00F858D7">
          <w:t xml:space="preserve"> </w:t>
        </w:r>
      </w:ins>
      <w:proofErr w:type="spellStart"/>
      <w:r w:rsidR="00D27772">
        <w:t>mM</w:t>
      </w:r>
      <w:proofErr w:type="spellEnd"/>
      <w:r w:rsidR="00D27772">
        <w:t xml:space="preserve"> </w:t>
      </w:r>
      <w:ins w:id="15" w:author="Microsoft Office User" w:date="2020-03-16T10:38:00Z">
        <w:r w:rsidR="00F858D7">
          <w:t>h</w:t>
        </w:r>
      </w:ins>
      <w:del w:id="16" w:author="Microsoft Office User" w:date="2020-03-16T10:38:00Z">
        <w:r w:rsidR="00661F9B" w:rsidRPr="00795747" w:rsidDel="00F858D7">
          <w:delText>H</w:delText>
        </w:r>
      </w:del>
      <w:r w:rsidR="00661F9B" w:rsidRPr="00795747">
        <w:t>ydroxyurea</w:t>
      </w:r>
      <w:r w:rsidR="00D27772">
        <w:t xml:space="preserve"> (HU) </w:t>
      </w:r>
      <w:r w:rsidR="00661F9B">
        <w:t>treatment</w:t>
      </w:r>
      <w:r w:rsidR="00050897">
        <w:t xml:space="preserve"> </w:t>
      </w:r>
      <w:r w:rsidR="00D27772">
        <w:t>for 4 hours. T</w:t>
      </w:r>
      <w:r w:rsidR="00661F9B">
        <w:t xml:space="preserve">hree replicates </w:t>
      </w:r>
      <w:r w:rsidR="003F4CB6">
        <w:t xml:space="preserve">for </w:t>
      </w:r>
      <w:r w:rsidR="00661F9B">
        <w:t xml:space="preserve">each </w:t>
      </w:r>
      <w:r w:rsidR="003F4CB6">
        <w:t>cell-line-treatment combination</w:t>
      </w:r>
      <w:r w:rsidR="00D27772">
        <w:t xml:space="preserve"> were analyzed</w:t>
      </w:r>
      <w:r w:rsidR="00050897">
        <w:t>. The 18 samples</w:t>
      </w:r>
      <w:r w:rsidR="003F4CB6">
        <w:t xml:space="preserve"> were </w:t>
      </w:r>
      <w:r w:rsidR="00D27772">
        <w:t xml:space="preserve">multiplexed </w:t>
      </w:r>
      <w:r w:rsidR="004D6FCC">
        <w:t xml:space="preserve">using </w:t>
      </w:r>
      <w:r w:rsidR="003F4CB6">
        <w:t xml:space="preserve">two </w:t>
      </w:r>
      <w:r w:rsidR="003F4CB6" w:rsidRPr="00843D4C">
        <w:t>Tandem Mass Tag</w:t>
      </w:r>
      <w:r w:rsidR="003F4CB6">
        <w:t xml:space="preserve"> (TMT)</w:t>
      </w:r>
      <w:r w:rsidR="003F4CB6" w:rsidRPr="00843D4C">
        <w:t xml:space="preserve"> </w:t>
      </w:r>
      <w:r w:rsidR="00D27772">
        <w:t xml:space="preserve">TMT-10plex </w:t>
      </w:r>
      <w:r w:rsidR="004D6FCC">
        <w:t>isobaric tag</w:t>
      </w:r>
      <w:r>
        <w:t xml:space="preserve"> batches</w:t>
      </w:r>
      <w:r w:rsidR="003F4CB6">
        <w:t xml:space="preserve"> such that untreated and treated cell lines assembled one batch each</w:t>
      </w:r>
      <w:r w:rsidR="004D6FCC">
        <w:t>.</w:t>
      </w:r>
    </w:p>
    <w:p w14:paraId="7F484A06" w14:textId="77777777" w:rsidR="004D6FCC" w:rsidRDefault="00D27772" w:rsidP="004D6FCC">
      <w:pPr>
        <w:pStyle w:val="NoSpacing"/>
        <w:spacing w:line="480" w:lineRule="auto"/>
        <w:jc w:val="both"/>
        <w:rPr>
          <w:color w:val="000000"/>
        </w:rPr>
      </w:pPr>
      <w:r w:rsidRPr="00D27772">
        <w:t>Proteins were reduced, alkylated, and purified by chloroform/methanol extraction prior to digestion with sequencing grade modified porcine trypsin (</w:t>
      </w:r>
      <w:proofErr w:type="spellStart"/>
      <w:r w:rsidRPr="00D27772">
        <w:t>Promega</w:t>
      </w:r>
      <w:proofErr w:type="spellEnd"/>
      <w:r w:rsidRPr="00D27772">
        <w:t>). Tryptic peptides were labeled using tandem mass tag isobaric labeling reagents (</w:t>
      </w:r>
      <w:proofErr w:type="spellStart"/>
      <w:r w:rsidRPr="00D27772">
        <w:t>Thermo</w:t>
      </w:r>
      <w:proofErr w:type="spellEnd"/>
      <w:r w:rsidRPr="00D27772">
        <w:t xml:space="preserve">) following the manufacturer’s instructions and combined into one 6-plex sample group. The labeled peptide multiplex was separated into 36 fractions on a 100 x 1.0 mm </w:t>
      </w:r>
      <w:proofErr w:type="spellStart"/>
      <w:r w:rsidRPr="00D27772">
        <w:t>Acquity</w:t>
      </w:r>
      <w:proofErr w:type="spellEnd"/>
      <w:r w:rsidRPr="00D27772">
        <w:t xml:space="preserve"> BEH C18 column (Waters) using an </w:t>
      </w:r>
      <w:proofErr w:type="spellStart"/>
      <w:r w:rsidRPr="00D27772">
        <w:lastRenderedPageBreak/>
        <w:t>UltiMate</w:t>
      </w:r>
      <w:proofErr w:type="spellEnd"/>
      <w:r w:rsidRPr="00D27772">
        <w:t xml:space="preserve"> 3000 UHPLC system (</w:t>
      </w:r>
      <w:proofErr w:type="spellStart"/>
      <w:r w:rsidRPr="00D27772">
        <w:t>Thermo</w:t>
      </w:r>
      <w:proofErr w:type="spellEnd"/>
      <w:r w:rsidRPr="00D27772">
        <w:t xml:space="preserve">) with a 40 min gradient from 99:1 to 60:40 buffer A:B ratio under basic pH conditions, and then consolidated into 18 super-fractions. </w:t>
      </w:r>
      <w:r w:rsidRPr="00D27772">
        <w:rPr>
          <w:color w:val="000000"/>
        </w:rPr>
        <w:t xml:space="preserve">Each super-fraction was then further separated by reverse phase </w:t>
      </w:r>
      <w:proofErr w:type="spellStart"/>
      <w:r w:rsidRPr="00D27772">
        <w:rPr>
          <w:color w:val="000000"/>
        </w:rPr>
        <w:t>XSelect</w:t>
      </w:r>
      <w:proofErr w:type="spellEnd"/>
      <w:r w:rsidRPr="00D27772">
        <w:rPr>
          <w:color w:val="000000"/>
        </w:rPr>
        <w:t xml:space="preserve"> CSH C18 2.5 um resin (Waters) on an in-line 150 x 0.075 mm column using an </w:t>
      </w:r>
      <w:proofErr w:type="spellStart"/>
      <w:r w:rsidRPr="00D27772">
        <w:rPr>
          <w:color w:val="000000"/>
        </w:rPr>
        <w:t>UltiMate</w:t>
      </w:r>
      <w:proofErr w:type="spellEnd"/>
      <w:r w:rsidRPr="00D27772">
        <w:rPr>
          <w:color w:val="000000"/>
        </w:rPr>
        <w:t xml:space="preserve"> 3000 </w:t>
      </w:r>
      <w:proofErr w:type="spellStart"/>
      <w:r w:rsidRPr="00D27772">
        <w:rPr>
          <w:color w:val="000000"/>
        </w:rPr>
        <w:t>RSLCnano</w:t>
      </w:r>
      <w:proofErr w:type="spellEnd"/>
      <w:r w:rsidRPr="00D27772">
        <w:rPr>
          <w:color w:val="000000"/>
        </w:rPr>
        <w:t xml:space="preserve"> system (</w:t>
      </w:r>
      <w:proofErr w:type="spellStart"/>
      <w:r w:rsidRPr="00D27772">
        <w:rPr>
          <w:color w:val="000000"/>
        </w:rPr>
        <w:t>Thermo</w:t>
      </w:r>
      <w:proofErr w:type="spellEnd"/>
      <w:r w:rsidRPr="00D27772">
        <w:rPr>
          <w:color w:val="000000"/>
        </w:rPr>
        <w:t xml:space="preserve">). Peptides were eluted using a 60 min gradient from 97:3 to 60:40 buffer </w:t>
      </w:r>
      <w:proofErr w:type="gramStart"/>
      <w:r w:rsidRPr="00D27772">
        <w:rPr>
          <w:color w:val="000000"/>
        </w:rPr>
        <w:t>A:B</w:t>
      </w:r>
      <w:proofErr w:type="gramEnd"/>
      <w:r w:rsidRPr="00D27772">
        <w:rPr>
          <w:color w:val="000000"/>
        </w:rPr>
        <w:t xml:space="preserve"> ratio.  Eluted peptides were ionized by electrospray (2.15 kV) followed by mass spectrometric analysis on an </w:t>
      </w:r>
      <w:proofErr w:type="spellStart"/>
      <w:r w:rsidRPr="00D27772">
        <w:rPr>
          <w:color w:val="000000"/>
        </w:rPr>
        <w:t>Orbitrap</w:t>
      </w:r>
      <w:proofErr w:type="spellEnd"/>
      <w:r w:rsidRPr="00D27772">
        <w:rPr>
          <w:color w:val="000000"/>
        </w:rPr>
        <w:t xml:space="preserve"> Eclipse </w:t>
      </w:r>
      <w:proofErr w:type="spellStart"/>
      <w:r w:rsidRPr="00D27772">
        <w:rPr>
          <w:color w:val="000000"/>
        </w:rPr>
        <w:t>Tribrid</w:t>
      </w:r>
      <w:proofErr w:type="spellEnd"/>
      <w:r w:rsidRPr="00D27772">
        <w:rPr>
          <w:color w:val="000000"/>
        </w:rPr>
        <w:t xml:space="preserve"> mass spectrometer (</w:t>
      </w:r>
      <w:proofErr w:type="spellStart"/>
      <w:r w:rsidRPr="00D27772">
        <w:rPr>
          <w:color w:val="000000"/>
        </w:rPr>
        <w:t>Thermo</w:t>
      </w:r>
      <w:proofErr w:type="spellEnd"/>
      <w:r w:rsidRPr="00D27772">
        <w:rPr>
          <w:color w:val="000000"/>
        </w:rPr>
        <w:t>) using multi-notch MS3 parameters. MS data were acquired using the FTMS analyzer in top-speed profile mode at a resolution of 120,000 over a range of 375 to 1500 m/z. Following CID activation with normalized collision energy of 35.0, MS/MS data were acquired using the ion trap analyzer in centroid mode and normal mass range. Using synchronous precursor selection, up to 10 MS/MS precursors were selected for HCD activation with normalized collision energy of 65.0, followed by acquisition of MS3 reporter ion data using the FTMS analyzer in profile mode at a resolution of 50,000 over a range of 100-500 m/z.</w:t>
      </w:r>
    </w:p>
    <w:p w14:paraId="1F527DAA" w14:textId="4E738175" w:rsidR="00D27772" w:rsidRPr="00D27772" w:rsidRDefault="00D27772" w:rsidP="004D6FCC">
      <w:pPr>
        <w:pStyle w:val="NoSpacing"/>
        <w:spacing w:line="480" w:lineRule="auto"/>
        <w:jc w:val="both"/>
        <w:rPr>
          <w:color w:val="000000"/>
        </w:rPr>
      </w:pPr>
      <w:r w:rsidRPr="00D27772">
        <w:rPr>
          <w:color w:val="000000"/>
        </w:rPr>
        <w:t xml:space="preserve">Proteins were identified and </w:t>
      </w:r>
      <w:r w:rsidR="004D6FCC">
        <w:rPr>
          <w:color w:val="000000"/>
        </w:rPr>
        <w:t xml:space="preserve">TMT MS3 </w:t>
      </w:r>
      <w:r w:rsidRPr="00D27772">
        <w:rPr>
          <w:color w:val="000000"/>
        </w:rPr>
        <w:t xml:space="preserve">reporter ions </w:t>
      </w:r>
      <w:r w:rsidR="004D6FCC">
        <w:rPr>
          <w:color w:val="000000"/>
        </w:rPr>
        <w:t xml:space="preserve">intensities obtained </w:t>
      </w:r>
      <w:r w:rsidRPr="00D27772">
        <w:rPr>
          <w:color w:val="000000"/>
        </w:rPr>
        <w:t xml:space="preserve">using </w:t>
      </w:r>
      <w:r w:rsidR="004D6FCC">
        <w:rPr>
          <w:color w:val="000000"/>
        </w:rPr>
        <w:t xml:space="preserve">a </w:t>
      </w:r>
      <w:r w:rsidRPr="00D27772">
        <w:rPr>
          <w:color w:val="000000"/>
        </w:rPr>
        <w:t>MaxQuant (Max Planck Institute</w:t>
      </w:r>
      <w:r w:rsidR="004D6FCC">
        <w:rPr>
          <w:color w:val="000000"/>
        </w:rPr>
        <w:t xml:space="preserve">) search against the </w:t>
      </w:r>
      <w:proofErr w:type="spellStart"/>
      <w:r w:rsidR="004D6FCC">
        <w:rPr>
          <w:color w:val="000000"/>
        </w:rPr>
        <w:t>UniProtKB</w:t>
      </w:r>
      <w:proofErr w:type="spellEnd"/>
      <w:r w:rsidR="004D6FCC">
        <w:rPr>
          <w:color w:val="000000"/>
        </w:rPr>
        <w:t xml:space="preserve"> database </w:t>
      </w:r>
      <w:r w:rsidR="00B203C5">
        <w:rPr>
          <w:color w:val="000000"/>
        </w:rPr>
        <w:t>restricted</w:t>
      </w:r>
      <w:r w:rsidR="004D6FCC">
        <w:rPr>
          <w:color w:val="000000"/>
        </w:rPr>
        <w:t xml:space="preserve"> to </w:t>
      </w:r>
      <w:r w:rsidR="004D6FCC" w:rsidRPr="004D6FCC">
        <w:rPr>
          <w:i/>
          <w:color w:val="000000"/>
        </w:rPr>
        <w:t>Homo sapiens</w:t>
      </w:r>
      <w:r w:rsidR="004D6FCC">
        <w:rPr>
          <w:color w:val="000000"/>
        </w:rPr>
        <w:t xml:space="preserve"> </w:t>
      </w:r>
      <w:r w:rsidRPr="00D27772">
        <w:rPr>
          <w:color w:val="000000"/>
        </w:rPr>
        <w:t>with a parent ion tolerance of 3 ppm, a fragment ion tolerance of 0.5 Da, and a reporter ion tolerance of 0.003 Da. Scaffold Q+S (Proteome Software) was used to verify MS/MS based peptide and protein identifications (protein identifications were accepted if they could be established with less than 1.0% false discovery and contained at least 2 identified peptides; protein probabilities were assigned by the Protein Prophet algorithm [</w:t>
      </w:r>
      <w:r w:rsidRPr="00D27772">
        <w:rPr>
          <w:i/>
          <w:color w:val="000000"/>
        </w:rPr>
        <w:t>Anal. Chem.</w:t>
      </w:r>
      <w:r w:rsidRPr="00D27772">
        <w:rPr>
          <w:color w:val="000000"/>
        </w:rPr>
        <w:t xml:space="preserve"> </w:t>
      </w:r>
      <w:r w:rsidRPr="00D27772">
        <w:rPr>
          <w:b/>
          <w:color w:val="000000"/>
        </w:rPr>
        <w:t>75:</w:t>
      </w:r>
      <w:r w:rsidRPr="00D27772">
        <w:rPr>
          <w:color w:val="000000"/>
        </w:rPr>
        <w:t xml:space="preserve"> 4646-58 (2003)])</w:t>
      </w:r>
      <w:r w:rsidR="004D6FCC">
        <w:rPr>
          <w:color w:val="000000"/>
        </w:rPr>
        <w:t>.</w:t>
      </w:r>
      <w:r w:rsidRPr="00D27772">
        <w:rPr>
          <w:color w:val="000000"/>
        </w:rPr>
        <w:t xml:space="preserve"> </w:t>
      </w:r>
      <w:r w:rsidR="004D6FCC">
        <w:rPr>
          <w:color w:val="000000"/>
        </w:rPr>
        <w:t xml:space="preserve">The MaxQuant output files “ProteinGroups.txt” and “peptides.txt” were used as input files for ProteiNorm. </w:t>
      </w:r>
    </w:p>
    <w:p w14:paraId="2E9124DD" w14:textId="77777777" w:rsidR="00D27772" w:rsidRDefault="00D27772" w:rsidP="007E2A22">
      <w:pPr>
        <w:pStyle w:val="TAMainText"/>
        <w:spacing w:after="240"/>
        <w:ind w:firstLine="0"/>
        <w:jc w:val="left"/>
      </w:pP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3047D963" w:rsidR="001011F6" w:rsidRDefault="00FE5397" w:rsidP="00294D1E">
      <w:pPr>
        <w:pStyle w:val="TAMainText"/>
        <w:spacing w:after="240"/>
        <w:ind w:firstLine="0"/>
        <w:jc w:val="left"/>
      </w:pPr>
      <w:r>
        <w:lastRenderedPageBreak/>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t>exported</w:t>
      </w:r>
      <w:r w:rsidR="00BB3412">
        <w:t xml:space="preserve"> as 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(not shown)</w:t>
      </w:r>
      <w:r w:rsidR="00DD0BE5">
        <w:t xml:space="preserve">. </w:t>
      </w:r>
      <w:r w:rsidR="005147AC">
        <w:t>Afterwards, the performance of each no</w:t>
      </w:r>
      <w:r w:rsidR="009004C2">
        <w:t>rmalization method is evaluated.</w:t>
      </w:r>
      <w:r w:rsidR="005147AC">
        <w:t xml:space="preserve"> </w:t>
      </w:r>
      <w:del w:id="17" w:author="Microsoft Office User" w:date="2020-03-16T10:39:00Z">
        <w:r w:rsidR="009004C2" w:rsidDel="00F858D7">
          <w:delText>T</w:delText>
        </w:r>
        <w:r w:rsidR="005147AC" w:rsidDel="00F858D7">
          <w:delText>herefore</w:delText>
        </w:r>
      </w:del>
      <w:ins w:id="18" w:author="Microsoft Office User" w:date="2020-03-16T10:39:00Z">
        <w:r w:rsidR="00F858D7">
          <w:t>Therefore,</w:t>
        </w:r>
      </w:ins>
      <w:r w:rsidR="005147AC">
        <w:t xml:space="preserv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w:t>
      </w:r>
      <w:proofErr w:type="spellStart"/>
      <w:r w:rsidR="005147AC">
        <w:t>heatmap</w:t>
      </w:r>
      <w:proofErr w:type="spellEnd"/>
      <w:r w:rsidR="005147AC">
        <w:t xml:space="preserve">,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w:t>
      </w:r>
      <w:proofErr w:type="spellStart"/>
      <w:r w:rsidR="005147AC">
        <w:t>LogRatio</w:t>
      </w:r>
      <w:proofErr w:type="spellEnd"/>
      <w:r w:rsidR="005147AC">
        <w:t xml:space="preserve">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(subpanels A, B and D of the remaining normalization methods not shown, </w:t>
      </w:r>
      <w:r w:rsidR="009004C2">
        <w:t>as they produced</w:t>
      </w:r>
      <w:r w:rsidR="004E07FA">
        <w:t xml:space="preserve"> similar results). </w:t>
      </w:r>
    </w:p>
    <w:p w14:paraId="48F78133" w14:textId="7C9BB6F4"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w:t>
      </w:r>
      <w:r w:rsidR="00DD0BE5">
        <w:lastRenderedPageBreak/>
        <w:t>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w:t>
      </w:r>
      <w:ins w:id="19" w:author="Microsoft Office User" w:date="2020-03-16T10:40:00Z">
        <w:r w:rsidR="00F858D7">
          <w:t>s</w:t>
        </w:r>
      </w:ins>
      <w:r w:rsidR="00923F85">
        <w:t xml:space="preserve"> are presented in a clustered </w:t>
      </w:r>
      <w:proofErr w:type="spellStart"/>
      <w:r w:rsidR="00923F85">
        <w:t>heatmap</w:t>
      </w:r>
      <w:proofErr w:type="spellEnd"/>
      <w:r w:rsidR="00923F85">
        <w:t xml:space="preserve">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w:t>
      </w:r>
      <w:r w:rsidR="009004C2">
        <w:t>er</w:t>
      </w:r>
      <w:r w:rsidR="00C038D5">
        <w:t xml:space="preserve"> performing methods. In subpanel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w:t>
      </w:r>
      <w:proofErr w:type="gramStart"/>
      <w:r w:rsidR="00C038D5">
        <w:t>are</w:t>
      </w:r>
      <w:proofErr w:type="gramEnd"/>
      <w:r w:rsidR="00C038D5">
        <w:t xml:space="preserve"> compared for each normalization methods. </w:t>
      </w:r>
      <w:r w:rsidR="00FD3AD4">
        <w:t>For our example data set</w:t>
      </w:r>
      <w:ins w:id="20" w:author="Microsoft Office User" w:date="2020-03-16T10:42:00Z">
        <w:r w:rsidR="009F7C62">
          <w:t>,</w:t>
        </w:r>
      </w:ins>
      <w:r w:rsidR="00FD3AD4">
        <w:t xml:space="preserve">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around zero. Deviations of the density center from zero can potentially indicate biases in the normalized data. </w:t>
      </w:r>
    </w:p>
    <w:p w14:paraId="561ECA98" w14:textId="657C53D3"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subpanel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w:t>
      </w:r>
      <w:r w:rsidR="005B78BF">
        <w:lastRenderedPageBreak/>
        <w:t xml:space="preserve">identify patterns of missing values (i.e., </w:t>
      </w:r>
      <w:r w:rsidR="00A71C0C">
        <w:t>MAR</w:t>
      </w:r>
      <w:r w:rsidR="005B78BF">
        <w:t xml:space="preserve"> or </w:t>
      </w:r>
      <w:r w:rsidR="00A71C0C">
        <w:t>MNAR</w:t>
      </w:r>
      <w:r w:rsidR="005B78BF">
        <w:t>) and guide the choice of imputation</w:t>
      </w:r>
      <w:r w:rsidR="00C36EA0">
        <w:t xml:space="preserve"> 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486637BF" w:rsidR="0042119D" w:rsidRDefault="00F976D9" w:rsidP="00294D1E">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12714D" w:rsidRPr="008907AF">
        <w:rPr>
          <w:bCs/>
        </w:rPr>
        <w:t>cyclic loess normalization</w:t>
      </w:r>
      <w:r w:rsidR="0012714D">
        <w:rPr>
          <w:bCs/>
        </w:rPr>
        <w:t xml:space="preserve"> for our example data set. B</w:t>
      </w:r>
      <w:r>
        <w:t xml:space="preserve">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12714D">
        <w:t xml:space="preserve"> and we have decided to no 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74816F82"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CA43CAF" w:rsidR="00E413F0" w:rsidRDefault="00E413F0" w:rsidP="00E413F0">
      <w:pPr>
        <w:pStyle w:val="TAMainText"/>
        <w:spacing w:after="240"/>
        <w:ind w:firstLine="0"/>
        <w:jc w:val="left"/>
        <w:rPr>
          <w:bCs/>
        </w:rPr>
      </w:pPr>
      <w:r>
        <w:rPr>
          <w:bCs/>
        </w:rPr>
        <w:lastRenderedPageBreak/>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w:t>
      </w:r>
      <w:r>
        <w:rPr>
          <w:bCs/>
        </w:rPr>
        <w:lastRenderedPageBreak/>
        <w:t xml:space="preserve">suited for a given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2"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047D3D2C" w14:textId="7CC69BF5"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SG</w:t>
      </w:r>
      <w:r w:rsidR="00360683">
        <w:rPr>
          <w:rFonts w:ascii="Times" w:hAnsi="Times"/>
          <w:kern w:val="0"/>
          <w:sz w:val="24"/>
        </w:rPr>
        <w:t>, JT, and SB performed</w:t>
      </w:r>
      <w:r w:rsidRPr="0024629D">
        <w:rPr>
          <w:rFonts w:ascii="Times" w:hAnsi="Times"/>
          <w:kern w:val="0"/>
          <w:sz w:val="24"/>
        </w:rPr>
        <w:t xml:space="preserve"> </w:t>
      </w:r>
      <w:r w:rsidR="0024629D" w:rsidRPr="0024629D">
        <w:rPr>
          <w:rFonts w:ascii="Times" w:hAnsi="Times"/>
          <w:kern w:val="0"/>
          <w:sz w:val="24"/>
        </w:rPr>
        <w:t>tool development</w:t>
      </w:r>
      <w:r w:rsidR="00360683">
        <w:rPr>
          <w:rFonts w:ascii="Times" w:hAnsi="Times"/>
          <w:kern w:val="0"/>
          <w:sz w:val="24"/>
        </w:rPr>
        <w:t>,</w:t>
      </w:r>
      <w:r w:rsidR="0024629D" w:rsidRPr="0024629D">
        <w:rPr>
          <w:rFonts w:ascii="Times" w:hAnsi="Times"/>
          <w:kern w:val="0"/>
          <w:sz w:val="24"/>
        </w:rPr>
        <w:t xml:space="preserve"> manuscript writing</w:t>
      </w:r>
      <w:r w:rsidR="00360683">
        <w:rPr>
          <w:rFonts w:ascii="Times" w:hAnsi="Times"/>
          <w:kern w:val="0"/>
          <w:sz w:val="24"/>
        </w:rPr>
        <w:t>,</w:t>
      </w:r>
      <w:r w:rsidR="0024629D" w:rsidRPr="0024629D">
        <w:rPr>
          <w:rFonts w:ascii="Times" w:hAnsi="Times"/>
          <w:kern w:val="0"/>
          <w:sz w:val="24"/>
        </w:rPr>
        <w:t xml:space="preserve"> and editing</w:t>
      </w:r>
      <w:r w:rsidR="00360683">
        <w:rPr>
          <w:rFonts w:ascii="Times" w:hAnsi="Times"/>
          <w:kern w:val="0"/>
          <w:sz w:val="24"/>
        </w:rPr>
        <w:t xml:space="preserve">. </w:t>
      </w:r>
      <w:r w:rsidRPr="0024629D">
        <w:rPr>
          <w:rFonts w:ascii="Times" w:hAnsi="Times"/>
          <w:kern w:val="0"/>
          <w:sz w:val="24"/>
        </w:rPr>
        <w:t>M</w:t>
      </w:r>
      <w:ins w:id="21" w:author="Microsoft Office User" w:date="2020-03-16T10:43:00Z">
        <w:r w:rsidR="009F7C62">
          <w:rPr>
            <w:rFonts w:ascii="Times" w:hAnsi="Times"/>
            <w:kern w:val="0"/>
            <w:sz w:val="24"/>
          </w:rPr>
          <w:t>K</w:t>
        </w:r>
      </w:ins>
      <w:bookmarkStart w:id="22" w:name="_GoBack"/>
      <w:bookmarkEnd w:id="22"/>
      <w:r w:rsidRPr="0024629D">
        <w:rPr>
          <w:rFonts w:ascii="Times" w:hAnsi="Times"/>
          <w:kern w:val="0"/>
          <w:sz w:val="24"/>
        </w:rPr>
        <w:t>Z and AB</w:t>
      </w:r>
      <w:r w:rsidR="00360683">
        <w:rPr>
          <w:rFonts w:ascii="Times" w:hAnsi="Times"/>
          <w:kern w:val="0"/>
          <w:sz w:val="24"/>
        </w:rPr>
        <w:t xml:space="preserve"> performed the</w:t>
      </w:r>
      <w:r w:rsidR="0024629D" w:rsidRPr="0024629D">
        <w:rPr>
          <w:rFonts w:ascii="Times" w:hAnsi="Times"/>
          <w:kern w:val="0"/>
          <w:sz w:val="24"/>
        </w:rPr>
        <w:t xml:space="preserve"> sample preparation</w:t>
      </w:r>
      <w:r w:rsidR="00360683">
        <w:rPr>
          <w:rFonts w:ascii="Times" w:hAnsi="Times"/>
          <w:kern w:val="0"/>
          <w:sz w:val="24"/>
        </w:rPr>
        <w:t xml:space="preserve"> and editing.</w:t>
      </w:r>
    </w:p>
    <w:p w14:paraId="38A7545D" w14:textId="77777777" w:rsidR="008A4148" w:rsidRPr="00DD6DBB" w:rsidRDefault="008A4148" w:rsidP="008A4148">
      <w:pPr>
        <w:pStyle w:val="FAAuthorInfoSubtitle"/>
      </w:pPr>
      <w:r w:rsidRPr="00DD6DBB">
        <w:t>Funding Sources</w:t>
      </w:r>
    </w:p>
    <w:p w14:paraId="490BA02D" w14:textId="63BF09A6" w:rsidR="00E22749" w:rsidRPr="00E22749" w:rsidRDefault="00E22749" w:rsidP="00E22749">
      <w:pPr>
        <w:pStyle w:val="TAMainText"/>
        <w:spacing w:after="240"/>
        <w:ind w:firstLine="0"/>
        <w:jc w:val="left"/>
        <w:rPr>
          <w:rFonts w:ascii="Times New Roman" w:eastAsia="Arial" w:hAnsi="Times New Roman"/>
          <w:color w:val="333333"/>
          <w:szCs w:val="24"/>
        </w:rPr>
      </w:pPr>
      <w:r w:rsidRPr="00E22749">
        <w:rPr>
          <w:rFonts w:ascii="Times New Roman" w:eastAsia="Arial" w:hAnsi="Times New Roman"/>
          <w:color w:val="333333"/>
          <w:szCs w:val="24"/>
        </w:rPr>
        <w:t xml:space="preserve">This study was supported by the Arkansas Children’s Research Institute, the Arkansas Biosciences Institute, </w:t>
      </w:r>
      <w:r>
        <w:rPr>
          <w:rFonts w:ascii="Times New Roman" w:eastAsia="Arial" w:hAnsi="Times New Roman"/>
          <w:color w:val="333333"/>
          <w:szCs w:val="24"/>
        </w:rPr>
        <w:t xml:space="preserve">the Little Rock Envoys Seeds of Science, </w:t>
      </w:r>
      <w:r w:rsidRPr="00E22749">
        <w:rPr>
          <w:rFonts w:ascii="Times New Roman" w:eastAsia="Arial" w:hAnsi="Times New Roman"/>
          <w:color w:val="333333"/>
          <w:szCs w:val="24"/>
        </w:rPr>
        <w:t>and the Center for Translational Pediatric Research funded under the National Institutes of Health grant P20GM121293.</w:t>
      </w:r>
    </w:p>
    <w:p w14:paraId="588606F0" w14:textId="0A6B458A" w:rsidR="008A4148" w:rsidRDefault="008A4148" w:rsidP="00E22749">
      <w:pPr>
        <w:pStyle w:val="TAMainText"/>
        <w:spacing w:after="240"/>
        <w:ind w:firstLine="0"/>
        <w:jc w:val="left"/>
        <w:rPr>
          <w:b/>
        </w:rPr>
      </w:pPr>
      <w:r>
        <w:rPr>
          <w:b/>
        </w:rPr>
        <w:t xml:space="preserve">Acknowledgement </w:t>
      </w:r>
    </w:p>
    <w:p w14:paraId="1299F3F5" w14:textId="77777777" w:rsidR="00A10587" w:rsidRPr="00A10587" w:rsidRDefault="00E22749" w:rsidP="008A4148">
      <w:pPr>
        <w:pStyle w:val="TDAcknowledgments"/>
        <w:spacing w:before="0" w:after="240"/>
        <w:ind w:firstLine="0"/>
        <w:jc w:val="left"/>
        <w:rPr>
          <w:rFonts w:ascii="Times New Roman" w:hAnsi="Times New Roman"/>
          <w:color w:val="FF0000"/>
          <w:szCs w:val="24"/>
        </w:rPr>
      </w:pPr>
      <w:r w:rsidRPr="00E22749">
        <w:rPr>
          <w:rFonts w:ascii="Times New Roman" w:eastAsia="Arial" w:hAnsi="Times New Roman"/>
          <w:szCs w:val="24"/>
        </w:rPr>
        <w:t xml:space="preserve">The authors would like to acknowledge the University of Arkansas for Medical Sciences </w:t>
      </w:r>
      <w:r w:rsidRPr="00A10587">
        <w:rPr>
          <w:rFonts w:ascii="Times New Roman" w:eastAsia="Arial" w:hAnsi="Times New Roman"/>
          <w:szCs w:val="24"/>
        </w:rPr>
        <w:t>Proteomics Core Facility</w:t>
      </w:r>
      <w:r w:rsidRPr="008D572B">
        <w:rPr>
          <w:rFonts w:ascii="Times New Roman" w:eastAsia="Arial" w:hAnsi="Times New Roman"/>
          <w:szCs w:val="24"/>
        </w:rPr>
        <w:t>.</w:t>
      </w:r>
      <w:r w:rsidRPr="008D572B" w:rsidDel="00E22749">
        <w:rPr>
          <w:rFonts w:ascii="Times New Roman" w:hAnsi="Times New Roman"/>
          <w:color w:val="FF0000"/>
          <w:szCs w:val="24"/>
        </w:rPr>
        <w:t xml:space="preserve"> </w:t>
      </w:r>
    </w:p>
    <w:p w14:paraId="6379FD51" w14:textId="77777777" w:rsidR="00A10587" w:rsidRPr="008D572B" w:rsidRDefault="00A10587" w:rsidP="00A10587">
      <w:pPr>
        <w:pStyle w:val="Normal1"/>
        <w:spacing w:line="480" w:lineRule="auto"/>
        <w:rPr>
          <w:rFonts w:ascii="Times New Roman" w:eastAsia="Arial" w:hAnsi="Times New Roman" w:cs="Times New Roman"/>
        </w:rPr>
      </w:pPr>
      <w:r w:rsidRPr="008D572B">
        <w:rPr>
          <w:rFonts w:ascii="Times New Roman" w:eastAsia="Arial" w:hAnsi="Times New Roman" w:cs="Times New Roman"/>
        </w:rPr>
        <w:t>Data Availability</w:t>
      </w:r>
    </w:p>
    <w:p w14:paraId="50578770" w14:textId="47B376E2" w:rsidR="008A4148" w:rsidRPr="00E22749" w:rsidRDefault="00A10587" w:rsidP="00A10587">
      <w:pPr>
        <w:pStyle w:val="TDAcknowledgments"/>
        <w:spacing w:before="0" w:after="240"/>
        <w:ind w:firstLine="0"/>
        <w:jc w:val="left"/>
        <w:rPr>
          <w:rFonts w:ascii="Times New Roman" w:hAnsi="Times New Roman"/>
          <w:color w:val="FF0000"/>
          <w:szCs w:val="24"/>
        </w:rPr>
      </w:pPr>
      <w:r w:rsidRPr="008D572B">
        <w:rPr>
          <w:rFonts w:ascii="Times New Roman" w:eastAsia="Arial" w:hAnsi="Times New Roman"/>
          <w:szCs w:val="24"/>
        </w:rPr>
        <w:t xml:space="preserve">All of the mass spectrometry data is available via </w:t>
      </w:r>
      <w:proofErr w:type="spellStart"/>
      <w:r w:rsidRPr="008D572B">
        <w:rPr>
          <w:rFonts w:ascii="Times New Roman" w:eastAsia="Arial" w:hAnsi="Times New Roman"/>
          <w:szCs w:val="24"/>
        </w:rPr>
        <w:t>ProteomeXchange</w:t>
      </w:r>
      <w:proofErr w:type="spellEnd"/>
      <w:r w:rsidRPr="008D572B">
        <w:rPr>
          <w:rFonts w:ascii="Times New Roman" w:eastAsia="Arial" w:hAnsi="Times New Roman"/>
          <w:szCs w:val="24"/>
        </w:rPr>
        <w:t xml:space="preserve"> with identifier </w:t>
      </w:r>
      <w:commentRangeStart w:id="23"/>
      <w:r w:rsidR="00EB035C">
        <w:rPr>
          <w:rFonts w:ascii="Times New Roman" w:eastAsia="Arial" w:hAnsi="Times New Roman"/>
          <w:szCs w:val="24"/>
        </w:rPr>
        <w:t>XXX</w:t>
      </w:r>
      <w:commentRangeEnd w:id="23"/>
      <w:r w:rsidR="00EB035C">
        <w:rPr>
          <w:rStyle w:val="CommentReference"/>
        </w:rPr>
        <w:commentReference w:id="23"/>
      </w:r>
      <w:r w:rsidRPr="008D572B">
        <w:rPr>
          <w:rFonts w:ascii="Times New Roman" w:eastAsia="Arial" w:hAnsi="Times New Roman"/>
          <w:szCs w:val="24"/>
        </w:rPr>
        <w:t xml:space="preserve">. ProteiNorm and example data is freely available at </w:t>
      </w:r>
      <w:hyperlink r:id="rId15" w:history="1">
        <w:r w:rsidRPr="008D572B">
          <w:rPr>
            <w:rStyle w:val="Hyperlink"/>
            <w:rFonts w:ascii="Times New Roman" w:eastAsia="Arial" w:hAnsi="Times New Roman"/>
            <w:szCs w:val="24"/>
          </w:rPr>
          <w:t>https://github.com/ByrumLab/Prote</w:t>
        </w:r>
      </w:hyperlink>
      <w:r w:rsidRPr="008D572B">
        <w:rPr>
          <w:rFonts w:ascii="Times New Roman" w:eastAsia="Arial" w:hAnsi="Times New Roman"/>
          <w:color w:val="0000FF"/>
          <w:szCs w:val="24"/>
          <w:u w:val="single"/>
        </w:rPr>
        <w:t>iNorm</w:t>
      </w:r>
      <w:r w:rsidRPr="00E22749" w:rsidDel="00E22749">
        <w:rPr>
          <w:rFonts w:ascii="Times New Roman" w:hAnsi="Times New Roman"/>
          <w:color w:val="FF0000"/>
          <w:szCs w:val="24"/>
        </w:rPr>
        <w:t xml:space="preserve"> </w:t>
      </w:r>
    </w:p>
    <w:p w14:paraId="6D83232E" w14:textId="72C94BC9" w:rsidR="008A4148" w:rsidRDefault="008A4148" w:rsidP="008A4148">
      <w:pPr>
        <w:pStyle w:val="TAMainText"/>
        <w:numPr>
          <w:ilvl w:val="0"/>
          <w:numId w:val="11"/>
        </w:numPr>
        <w:spacing w:after="240"/>
        <w:jc w:val="left"/>
        <w:rPr>
          <w:b/>
        </w:rPr>
      </w:pPr>
      <w:r>
        <w:rPr>
          <w:b/>
        </w:rPr>
        <w:lastRenderedPageBreak/>
        <w:t>Abbreviations</w:t>
      </w:r>
    </w:p>
    <w:p w14:paraId="2F6D565B" w14:textId="17D4A375" w:rsidR="0024629D" w:rsidRPr="0024629D" w:rsidRDefault="0024629D" w:rsidP="0024629D">
      <w:pPr>
        <w:pStyle w:val="TAMainText"/>
        <w:spacing w:after="240"/>
        <w:ind w:firstLine="0"/>
        <w:jc w:val="left"/>
      </w:pPr>
      <w:r w:rsidRPr="0024629D">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294D1E">
      <w:pPr>
        <w:pStyle w:val="TFReferencesSection"/>
      </w:pPr>
      <w:r>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lastRenderedPageBreak/>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lastRenderedPageBreak/>
        <w:fldChar w:fldCharType="end"/>
      </w:r>
    </w:p>
    <w:p w14:paraId="3B18C798" w14:textId="77777777" w:rsidR="003702D7" w:rsidRDefault="003702D7">
      <w:pPr>
        <w:spacing w:after="0"/>
        <w:jc w:val="left"/>
      </w:pPr>
      <w:bookmarkStart w:id="24" w:name="_Ref34130698"/>
      <w:r>
        <w:br w:type="page"/>
      </w:r>
    </w:p>
    <w:p w14:paraId="0FB2C2E6" w14:textId="592FD4C9" w:rsidR="009E4024" w:rsidRDefault="009E4024" w:rsidP="003702D7">
      <w:pPr>
        <w:pStyle w:val="VDTableTitle"/>
      </w:pPr>
      <w:r>
        <w:lastRenderedPageBreak/>
        <w:t xml:space="preserve">Table </w:t>
      </w:r>
      <w:r w:rsidR="00A41310">
        <w:rPr>
          <w:noProof/>
        </w:rPr>
        <w:fldChar w:fldCharType="begin"/>
      </w:r>
      <w:r w:rsidR="00A41310">
        <w:rPr>
          <w:noProof/>
        </w:rPr>
        <w:instrText xml:space="preserve"> SEQ Table \* ARABIC </w:instrText>
      </w:r>
      <w:r w:rsidR="00A41310">
        <w:rPr>
          <w:noProof/>
        </w:rPr>
        <w:fldChar w:fldCharType="separate"/>
      </w:r>
      <w:r>
        <w:rPr>
          <w:noProof/>
        </w:rPr>
        <w:t>1</w:t>
      </w:r>
      <w:r w:rsidR="00A41310">
        <w:rPr>
          <w:noProof/>
        </w:rPr>
        <w:fldChar w:fldCharType="end"/>
      </w:r>
      <w:bookmarkEnd w:id="24"/>
      <w:r w:rsidR="003702D7">
        <w:t xml:space="preserve"> </w:t>
      </w:r>
      <w:r>
        <w:t>Meta 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lastRenderedPageBreak/>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17292CC3" w:rsidR="009246AD" w:rsidRDefault="009246AD" w:rsidP="000B5610">
      <w:pPr>
        <w:pStyle w:val="SNSynopsisTOC"/>
        <w:spacing w:after="240"/>
        <w:jc w:val="left"/>
      </w:pPr>
    </w:p>
    <w:sectPr w:rsidR="009246AD" w:rsidSect="000B5610">
      <w:footerReference w:type="even" r:id="rId16"/>
      <w:footerReference w:type="default" r:id="rId17"/>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Graw, Stefan H" w:date="2020-03-13T15:56:00Z" w:initials="GSH">
    <w:p w14:paraId="67F63101" w14:textId="65A660B3" w:rsidR="00EB035C" w:rsidRDefault="00EB035C">
      <w:pPr>
        <w:pStyle w:val="CommentText"/>
      </w:pPr>
      <w:r>
        <w:rPr>
          <w:rStyle w:val="CommentReference"/>
        </w:rPr>
        <w:annotationRef/>
      </w:r>
      <w:r>
        <w:t xml:space="preserve">identifier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63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2BA19" w14:textId="77777777" w:rsidR="00C5661A" w:rsidRDefault="00C5661A">
      <w:r>
        <w:separator/>
      </w:r>
    </w:p>
  </w:endnote>
  <w:endnote w:type="continuationSeparator" w:id="0">
    <w:p w14:paraId="771BA28E" w14:textId="77777777" w:rsidR="00C5661A" w:rsidRDefault="00C5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E4D64" w14:textId="1F662BC9"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7C62">
      <w:rPr>
        <w:rStyle w:val="PageNumber"/>
        <w:noProof/>
      </w:rPr>
      <w:t>1</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DF790" w14:textId="77777777" w:rsidR="00C5661A" w:rsidRDefault="00C5661A">
      <w:r>
        <w:separator/>
      </w:r>
    </w:p>
  </w:footnote>
  <w:footnote w:type="continuationSeparator" w:id="0">
    <w:p w14:paraId="67493F0F" w14:textId="77777777" w:rsidR="00C5661A" w:rsidRDefault="00C566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897"/>
    <w:rsid w:val="0005660F"/>
    <w:rsid w:val="000702AD"/>
    <w:rsid w:val="000A0F9B"/>
    <w:rsid w:val="000A2982"/>
    <w:rsid w:val="000B2EEB"/>
    <w:rsid w:val="000B5610"/>
    <w:rsid w:val="000B6C7E"/>
    <w:rsid w:val="000C05CC"/>
    <w:rsid w:val="000D1DAE"/>
    <w:rsid w:val="000E31A6"/>
    <w:rsid w:val="001011F6"/>
    <w:rsid w:val="00103397"/>
    <w:rsid w:val="00111C18"/>
    <w:rsid w:val="00111D9F"/>
    <w:rsid w:val="00121CB5"/>
    <w:rsid w:val="0012714D"/>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064EB"/>
    <w:rsid w:val="0031076B"/>
    <w:rsid w:val="00311A3B"/>
    <w:rsid w:val="0031373B"/>
    <w:rsid w:val="00324128"/>
    <w:rsid w:val="00324420"/>
    <w:rsid w:val="00334AED"/>
    <w:rsid w:val="00342944"/>
    <w:rsid w:val="00360683"/>
    <w:rsid w:val="00360B3D"/>
    <w:rsid w:val="00361E35"/>
    <w:rsid w:val="003664E9"/>
    <w:rsid w:val="003679A1"/>
    <w:rsid w:val="003702D7"/>
    <w:rsid w:val="003A42F0"/>
    <w:rsid w:val="003B2AEC"/>
    <w:rsid w:val="003B4AF3"/>
    <w:rsid w:val="003B4DF6"/>
    <w:rsid w:val="003E0740"/>
    <w:rsid w:val="003E1F76"/>
    <w:rsid w:val="003F4CB6"/>
    <w:rsid w:val="0040540C"/>
    <w:rsid w:val="00405542"/>
    <w:rsid w:val="0042119D"/>
    <w:rsid w:val="004214CF"/>
    <w:rsid w:val="00433F92"/>
    <w:rsid w:val="00437F0A"/>
    <w:rsid w:val="004554FB"/>
    <w:rsid w:val="004720FF"/>
    <w:rsid w:val="00472691"/>
    <w:rsid w:val="00475FD2"/>
    <w:rsid w:val="004817F6"/>
    <w:rsid w:val="00486034"/>
    <w:rsid w:val="004A1C97"/>
    <w:rsid w:val="004A782A"/>
    <w:rsid w:val="004B0E36"/>
    <w:rsid w:val="004B17AC"/>
    <w:rsid w:val="004B224D"/>
    <w:rsid w:val="004C3E30"/>
    <w:rsid w:val="004C61DF"/>
    <w:rsid w:val="004D491F"/>
    <w:rsid w:val="004D6FCC"/>
    <w:rsid w:val="004E07FA"/>
    <w:rsid w:val="004E283C"/>
    <w:rsid w:val="004E7185"/>
    <w:rsid w:val="00501AC9"/>
    <w:rsid w:val="0050511E"/>
    <w:rsid w:val="005147AC"/>
    <w:rsid w:val="00516310"/>
    <w:rsid w:val="00534D38"/>
    <w:rsid w:val="005553EF"/>
    <w:rsid w:val="00556B4C"/>
    <w:rsid w:val="00556F1E"/>
    <w:rsid w:val="0056145C"/>
    <w:rsid w:val="0056465F"/>
    <w:rsid w:val="005663BE"/>
    <w:rsid w:val="005665C4"/>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10434"/>
    <w:rsid w:val="00633267"/>
    <w:rsid w:val="00634984"/>
    <w:rsid w:val="0063545D"/>
    <w:rsid w:val="00635C76"/>
    <w:rsid w:val="00643614"/>
    <w:rsid w:val="006455A5"/>
    <w:rsid w:val="0065025B"/>
    <w:rsid w:val="006561D8"/>
    <w:rsid w:val="00661F9B"/>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4D22"/>
    <w:rsid w:val="00726501"/>
    <w:rsid w:val="00732494"/>
    <w:rsid w:val="007349E2"/>
    <w:rsid w:val="00747701"/>
    <w:rsid w:val="007534B9"/>
    <w:rsid w:val="007629D3"/>
    <w:rsid w:val="0078533C"/>
    <w:rsid w:val="007930E9"/>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37A2"/>
    <w:rsid w:val="008655C0"/>
    <w:rsid w:val="00866759"/>
    <w:rsid w:val="00892C58"/>
    <w:rsid w:val="00893B07"/>
    <w:rsid w:val="008A4148"/>
    <w:rsid w:val="008A5A37"/>
    <w:rsid w:val="008B003E"/>
    <w:rsid w:val="008C350D"/>
    <w:rsid w:val="008C6EEB"/>
    <w:rsid w:val="008D282A"/>
    <w:rsid w:val="008D30F9"/>
    <w:rsid w:val="008D53B2"/>
    <w:rsid w:val="008D572B"/>
    <w:rsid w:val="008E3A29"/>
    <w:rsid w:val="009004C2"/>
    <w:rsid w:val="00911042"/>
    <w:rsid w:val="00912169"/>
    <w:rsid w:val="00915A9C"/>
    <w:rsid w:val="0092037A"/>
    <w:rsid w:val="00923F85"/>
    <w:rsid w:val="009246AD"/>
    <w:rsid w:val="0095746F"/>
    <w:rsid w:val="009626F9"/>
    <w:rsid w:val="00987683"/>
    <w:rsid w:val="00993777"/>
    <w:rsid w:val="009C63F1"/>
    <w:rsid w:val="009E4024"/>
    <w:rsid w:val="009F2E7E"/>
    <w:rsid w:val="009F7C62"/>
    <w:rsid w:val="00A003F2"/>
    <w:rsid w:val="00A02D62"/>
    <w:rsid w:val="00A10587"/>
    <w:rsid w:val="00A11C15"/>
    <w:rsid w:val="00A13A39"/>
    <w:rsid w:val="00A20E38"/>
    <w:rsid w:val="00A20EB5"/>
    <w:rsid w:val="00A41310"/>
    <w:rsid w:val="00A51BD2"/>
    <w:rsid w:val="00A549F1"/>
    <w:rsid w:val="00A71C0C"/>
    <w:rsid w:val="00A764EF"/>
    <w:rsid w:val="00A91D1B"/>
    <w:rsid w:val="00A933E2"/>
    <w:rsid w:val="00A95028"/>
    <w:rsid w:val="00AA501A"/>
    <w:rsid w:val="00AB34C5"/>
    <w:rsid w:val="00AC5467"/>
    <w:rsid w:val="00AF4F6D"/>
    <w:rsid w:val="00AF7F6A"/>
    <w:rsid w:val="00B035B5"/>
    <w:rsid w:val="00B05A88"/>
    <w:rsid w:val="00B203C5"/>
    <w:rsid w:val="00B23FC5"/>
    <w:rsid w:val="00B259C8"/>
    <w:rsid w:val="00B324D0"/>
    <w:rsid w:val="00B44641"/>
    <w:rsid w:val="00B44730"/>
    <w:rsid w:val="00B64D9A"/>
    <w:rsid w:val="00B7306A"/>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3DBC"/>
    <w:rsid w:val="00C36EA0"/>
    <w:rsid w:val="00C5661A"/>
    <w:rsid w:val="00C6170A"/>
    <w:rsid w:val="00C739C4"/>
    <w:rsid w:val="00CA041A"/>
    <w:rsid w:val="00CC11D5"/>
    <w:rsid w:val="00CD7653"/>
    <w:rsid w:val="00CE7B50"/>
    <w:rsid w:val="00CF1840"/>
    <w:rsid w:val="00D008D1"/>
    <w:rsid w:val="00D032AC"/>
    <w:rsid w:val="00D07045"/>
    <w:rsid w:val="00D12DC9"/>
    <w:rsid w:val="00D22B0F"/>
    <w:rsid w:val="00D27772"/>
    <w:rsid w:val="00D318E5"/>
    <w:rsid w:val="00D32E24"/>
    <w:rsid w:val="00D364A1"/>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22749"/>
    <w:rsid w:val="00E27038"/>
    <w:rsid w:val="00E413F0"/>
    <w:rsid w:val="00E90FF7"/>
    <w:rsid w:val="00E91482"/>
    <w:rsid w:val="00E96302"/>
    <w:rsid w:val="00E96CDA"/>
    <w:rsid w:val="00EB035C"/>
    <w:rsid w:val="00EB2301"/>
    <w:rsid w:val="00EB3064"/>
    <w:rsid w:val="00EB5F97"/>
    <w:rsid w:val="00ED1205"/>
    <w:rsid w:val="00ED7F9A"/>
    <w:rsid w:val="00EE5762"/>
    <w:rsid w:val="00F03166"/>
    <w:rsid w:val="00F134F5"/>
    <w:rsid w:val="00F17CC2"/>
    <w:rsid w:val="00F410D8"/>
    <w:rsid w:val="00F418E0"/>
    <w:rsid w:val="00F46A30"/>
    <w:rsid w:val="00F47B85"/>
    <w:rsid w:val="00F54BDD"/>
    <w:rsid w:val="00F5645C"/>
    <w:rsid w:val="00F751B7"/>
    <w:rsid w:val="00F82C2D"/>
    <w:rsid w:val="00F8332B"/>
    <w:rsid w:val="00F8527D"/>
    <w:rsid w:val="00F858D7"/>
    <w:rsid w:val="00F976D9"/>
    <w:rsid w:val="00FB415E"/>
    <w:rsid w:val="00FC421A"/>
    <w:rsid w:val="00FD3AD4"/>
    <w:rsid w:val="00FD416B"/>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uiPriority w:val="99"/>
    <w:semiHidden/>
    <w:unhideWhenUsed/>
    <w:rsid w:val="00F8527D"/>
    <w:rPr>
      <w:b/>
      <w:bCs/>
    </w:rPr>
  </w:style>
  <w:style w:type="character" w:customStyle="1" w:styleId="CommentSubjectChar">
    <w:name w:val="Comment Subject Char"/>
    <w:basedOn w:val="CommentTextChar"/>
    <w:link w:val="CommentSubject"/>
    <w:uiPriority w:val="99"/>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14AB6"/>
    <w:rPr>
      <w:i/>
      <w:iCs/>
    </w:rPr>
  </w:style>
  <w:style w:type="paragraph" w:styleId="NoSpacing">
    <w:name w:val="No Spacing"/>
    <w:uiPriority w:val="1"/>
    <w:qFormat/>
    <w:rsid w:val="00D27772"/>
    <w:rPr>
      <w:rFonts w:ascii="Times New Roman" w:hAnsi="Times New Roman"/>
      <w:sz w:val="24"/>
      <w:szCs w:val="24"/>
    </w:rPr>
  </w:style>
  <w:style w:type="paragraph" w:customStyle="1" w:styleId="Normal1">
    <w:name w:val="Normal1"/>
    <w:rsid w:val="00A10587"/>
    <w:rPr>
      <w:rFonts w:ascii="Times" w:eastAsia="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ByrumLab/proteiNorm" TargetMode="Externa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mailto:sbyrum@uams.edu"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https://github.com/ByrumLab/Prote"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projec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C5E0-102D-5248-B016-E16681EC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D:\sgraw\github\proteiNorm\manuscript\acstemplate_msw2010.dotx</Template>
  <TotalTime>33</TotalTime>
  <Pages>21</Pages>
  <Words>9038</Words>
  <Characters>51520</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60438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Microsoft Office User</cp:lastModifiedBy>
  <cp:revision>3</cp:revision>
  <cp:lastPrinted>2008-06-11T21:33:00Z</cp:lastPrinted>
  <dcterms:created xsi:type="dcterms:W3CDTF">2020-03-16T14:36:00Z</dcterms:created>
  <dcterms:modified xsi:type="dcterms:W3CDTF">2020-03-16T15:44:00Z</dcterms:modified>
</cp:coreProperties>
</file>